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569D" w14:textId="77777777" w:rsidR="006A4478" w:rsidRDefault="006A4478" w:rsidP="004443E1">
      <w:pPr>
        <w:jc w:val="center"/>
        <w:rPr>
          <w:rFonts w:ascii="ETH Light" w:hAnsi="ETH Light"/>
          <w:sz w:val="32"/>
          <w:szCs w:val="32"/>
        </w:rPr>
      </w:pPr>
    </w:p>
    <w:p w14:paraId="5AF28393" w14:textId="7BA7CA30" w:rsidR="004443E1" w:rsidRPr="000221F1" w:rsidRDefault="004443E1" w:rsidP="004443E1">
      <w:pPr>
        <w:jc w:val="center"/>
        <w:rPr>
          <w:b/>
          <w:i/>
          <w:sz w:val="72"/>
          <w:szCs w:val="120"/>
          <w:lang w:val="en-US"/>
        </w:rPr>
      </w:pPr>
      <w:del w:id="0" w:author="Charlier, Cyril (NIH/NIDDK) [F]" w:date="2022-03-22T11:57:00Z">
        <w:r w:rsidDel="004443E1">
          <w:rPr>
            <w:b/>
            <w:i/>
            <w:sz w:val="72"/>
            <w:szCs w:val="120"/>
            <w:lang w:val="en-US"/>
          </w:rPr>
          <w:delText>vd-HSQC</w:delText>
        </w:r>
      </w:del>
      <w:ins w:id="1" w:author="Charlier, Cyril (NIH/NIDDK) [F]" w:date="2022-03-22T11:57:00Z">
        <w:r>
          <w:rPr>
            <w:b/>
            <w:i/>
            <w:sz w:val="72"/>
            <w:szCs w:val="120"/>
            <w:lang w:val="en-US"/>
          </w:rPr>
          <w:t>multiNMRFit</w:t>
        </w:r>
      </w:ins>
    </w:p>
    <w:p w14:paraId="24AE95D7" w14:textId="77777777" w:rsidR="004443E1" w:rsidRPr="000221F1" w:rsidRDefault="004443E1" w:rsidP="004443E1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Virtual decoupling of 2D HSQC </w:t>
      </w:r>
      <w:r w:rsidRPr="000221F1">
        <w:rPr>
          <w:rFonts w:cstheme="minorHAnsi"/>
          <w:sz w:val="28"/>
          <w:szCs w:val="28"/>
          <w:lang w:val="en-US"/>
        </w:rPr>
        <w:t>NMR experiments - version 1.</w:t>
      </w:r>
      <w:r>
        <w:rPr>
          <w:rFonts w:cstheme="minorHAnsi"/>
          <w:sz w:val="28"/>
          <w:szCs w:val="28"/>
          <w:lang w:val="en-US"/>
        </w:rPr>
        <w:t>1</w:t>
      </w:r>
    </w:p>
    <w:p w14:paraId="58B7211C" w14:textId="647F484B" w:rsidR="004443E1" w:rsidDel="00D039D9" w:rsidRDefault="00D039D9" w:rsidP="004443E1">
      <w:pPr>
        <w:rPr>
          <w:del w:id="2" w:author="Charlier, Cyril (NIH/NIDDK) [F]" w:date="2022-03-22T11:59:00Z"/>
          <w:lang w:val="en-US"/>
        </w:rPr>
      </w:pPr>
      <w:ins w:id="3" w:author="Charlier, Cyril (NIH/NIDDK) [F]" w:date="2022-03-22T11:59:00Z"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D039D9">
          <w:rPr>
            <w:lang w:val="en-US"/>
            <w:rPrChange w:id="4" w:author="Charlier, Cyril (NIH/NIDDK) [F]" w:date="2022-03-22T11:59:00Z">
              <w:rPr/>
            </w:rPrChange>
          </w:rPr>
          <w:instrText>https://github.com/NMRTeamTBI/MultiNMRFit/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A0467E">
          <w:rPr>
            <w:rStyle w:val="Hyperlink"/>
            <w:lang w:val="en-US"/>
            <w:rPrChange w:id="5" w:author="Charlier, Cyril (NIH/NIDDK) [F]" w:date="2022-03-22T11:59:00Z">
              <w:rPr/>
            </w:rPrChange>
          </w:rPr>
          <w:t>https://github.com/NMRTeamTBI/MultiNMRFit/</w:t>
        </w:r>
        <w:r>
          <w:rPr>
            <w:lang w:val="en-US"/>
          </w:rPr>
          <w:fldChar w:fldCharType="end"/>
        </w:r>
      </w:ins>
      <w:del w:id="6" w:author="Charlier, Cyril (NIH/NIDDK) [F]" w:date="2022-03-22T11:59:00Z">
        <w:r w:rsidR="004443E1" w:rsidDel="00D039D9">
          <w:fldChar w:fldCharType="begin"/>
        </w:r>
        <w:r w:rsidR="004443E1" w:rsidRPr="00EB1C10" w:rsidDel="00D039D9">
          <w:rPr>
            <w:lang w:val="en-US"/>
          </w:rPr>
          <w:delInstrText xml:space="preserve"> HYPERLINK "https://github.com/NMRTeamTBI/VirtualDecoupling" </w:delInstrText>
        </w:r>
        <w:r w:rsidR="004443E1" w:rsidDel="00D039D9">
          <w:fldChar w:fldCharType="separate"/>
        </w:r>
        <w:r w:rsidR="004443E1" w:rsidRPr="00C6489D" w:rsidDel="00D039D9">
          <w:rPr>
            <w:rStyle w:val="Hyperlink"/>
            <w:lang w:val="en-US"/>
          </w:rPr>
          <w:delText>https://github.com/NMRTeamTBI/VirtualDecoupling</w:delText>
        </w:r>
        <w:r w:rsidR="004443E1" w:rsidDel="00D039D9">
          <w:rPr>
            <w:rStyle w:val="Hyperlink"/>
            <w:lang w:val="en-US"/>
          </w:rPr>
          <w:fldChar w:fldCharType="end"/>
        </w:r>
      </w:del>
    </w:p>
    <w:p w14:paraId="3ABA5773" w14:textId="77777777" w:rsidR="00D039D9" w:rsidRPr="00C6489D" w:rsidRDefault="00D039D9" w:rsidP="004443E1">
      <w:pPr>
        <w:jc w:val="center"/>
        <w:rPr>
          <w:ins w:id="7" w:author="Charlier, Cyril (NIH/NIDDK) [F]" w:date="2022-03-22T11:59:00Z"/>
          <w:lang w:val="en-US"/>
        </w:rPr>
      </w:pPr>
    </w:p>
    <w:p w14:paraId="047E1E5F" w14:textId="77777777" w:rsidR="004443E1" w:rsidRPr="000221F1" w:rsidRDefault="004443E1" w:rsidP="004443E1">
      <w:pPr>
        <w:rPr>
          <w:rFonts w:cstheme="minorHAnsi"/>
          <w:sz w:val="28"/>
          <w:szCs w:val="28"/>
          <w:lang w:val="en-US"/>
        </w:rPr>
      </w:pPr>
    </w:p>
    <w:p w14:paraId="755FC4E7" w14:textId="77777777" w:rsidR="004443E1" w:rsidRPr="000221F1" w:rsidDel="00D039D9" w:rsidRDefault="004443E1" w:rsidP="00D039D9">
      <w:pPr>
        <w:rPr>
          <w:del w:id="8" w:author="Charlier, Cyril (NIH/NIDDK) [F]" w:date="2022-03-22T11:59:00Z"/>
          <w:rFonts w:cstheme="minorHAnsi"/>
          <w:sz w:val="28"/>
          <w:szCs w:val="28"/>
          <w:lang w:val="en-US"/>
        </w:rPr>
        <w:pPrChange w:id="9" w:author="Charlier, Cyril (NIH/NIDDK) [F]" w:date="2022-03-22T11:59:00Z">
          <w:pPr>
            <w:jc w:val="center"/>
          </w:pPr>
        </w:pPrChange>
      </w:pPr>
    </w:p>
    <w:p w14:paraId="7611BA11" w14:textId="77777777" w:rsidR="004443E1" w:rsidRPr="000221F1" w:rsidRDefault="004443E1" w:rsidP="00D039D9">
      <w:pPr>
        <w:rPr>
          <w:rFonts w:cstheme="minorHAnsi"/>
          <w:sz w:val="28"/>
          <w:szCs w:val="28"/>
          <w:lang w:val="en-US"/>
        </w:rPr>
        <w:pPrChange w:id="10" w:author="Charlier, Cyril (NIH/NIDDK) [F]" w:date="2022-03-22T11:59:00Z">
          <w:pPr>
            <w:jc w:val="center"/>
          </w:pPr>
        </w:pPrChange>
      </w:pPr>
    </w:p>
    <w:p w14:paraId="211C0A99" w14:textId="77777777" w:rsidR="004443E1" w:rsidRPr="00C6489D" w:rsidRDefault="004443E1" w:rsidP="004443E1">
      <w:pPr>
        <w:jc w:val="center"/>
        <w:rPr>
          <w:rFonts w:cstheme="minorHAnsi"/>
          <w:b/>
          <w:sz w:val="44"/>
          <w:szCs w:val="44"/>
          <w:lang w:val="en-US"/>
        </w:rPr>
      </w:pPr>
      <w:r w:rsidRPr="00C6489D">
        <w:rPr>
          <w:rFonts w:cstheme="minorHAnsi"/>
          <w:b/>
          <w:sz w:val="44"/>
          <w:szCs w:val="44"/>
          <w:lang w:val="en-US"/>
        </w:rPr>
        <w:t>User Manual</w:t>
      </w:r>
    </w:p>
    <w:p w14:paraId="4BCF6320" w14:textId="77777777" w:rsidR="004443E1" w:rsidRPr="00C6489D" w:rsidRDefault="004443E1" w:rsidP="004443E1">
      <w:pPr>
        <w:jc w:val="center"/>
        <w:rPr>
          <w:rFonts w:cstheme="minorHAnsi"/>
          <w:sz w:val="28"/>
          <w:szCs w:val="28"/>
          <w:lang w:val="en-US"/>
        </w:rPr>
      </w:pPr>
      <w:r w:rsidRPr="00C6489D">
        <w:rPr>
          <w:rFonts w:cstheme="minorHAnsi"/>
          <w:sz w:val="28"/>
          <w:szCs w:val="28"/>
          <w:lang w:val="en-US"/>
        </w:rPr>
        <w:t>Version 1.1</w:t>
      </w:r>
    </w:p>
    <w:p w14:paraId="6E1AB0C4" w14:textId="77777777" w:rsidR="004443E1" w:rsidRPr="00C6489D" w:rsidRDefault="004443E1" w:rsidP="004443E1">
      <w:pPr>
        <w:jc w:val="center"/>
        <w:rPr>
          <w:rFonts w:cstheme="minorHAnsi"/>
          <w:sz w:val="28"/>
          <w:szCs w:val="28"/>
          <w:lang w:val="en-US"/>
        </w:rPr>
      </w:pPr>
    </w:p>
    <w:p w14:paraId="10FC4FDC" w14:textId="77777777" w:rsidR="004443E1" w:rsidRPr="00C6489D" w:rsidRDefault="004443E1" w:rsidP="004443E1">
      <w:pPr>
        <w:jc w:val="center"/>
        <w:rPr>
          <w:rFonts w:cstheme="minorHAnsi"/>
          <w:sz w:val="28"/>
          <w:szCs w:val="28"/>
          <w:lang w:val="en-US"/>
        </w:rPr>
      </w:pPr>
    </w:p>
    <w:p w14:paraId="3A9059C1" w14:textId="77777777" w:rsidR="004443E1" w:rsidRPr="00C6489D" w:rsidRDefault="004443E1" w:rsidP="004443E1">
      <w:pPr>
        <w:jc w:val="center"/>
        <w:rPr>
          <w:rFonts w:cstheme="minorHAnsi"/>
          <w:sz w:val="28"/>
          <w:szCs w:val="28"/>
          <w:lang w:val="en-US"/>
        </w:rPr>
      </w:pPr>
    </w:p>
    <w:p w14:paraId="4ED008BF" w14:textId="77777777" w:rsidR="004443E1" w:rsidRPr="00C6489D" w:rsidRDefault="004443E1" w:rsidP="004443E1">
      <w:pPr>
        <w:jc w:val="center"/>
        <w:rPr>
          <w:rFonts w:cstheme="minorHAnsi"/>
          <w:sz w:val="28"/>
          <w:szCs w:val="28"/>
          <w:lang w:val="en-US"/>
        </w:rPr>
      </w:pPr>
    </w:p>
    <w:p w14:paraId="1DEC53BE" w14:textId="77777777" w:rsidR="004443E1" w:rsidRPr="00C6489D" w:rsidRDefault="004443E1" w:rsidP="004443E1">
      <w:pPr>
        <w:rPr>
          <w:rFonts w:cstheme="minorHAnsi"/>
          <w:sz w:val="28"/>
          <w:szCs w:val="28"/>
          <w:lang w:val="en-US"/>
        </w:rPr>
      </w:pPr>
    </w:p>
    <w:p w14:paraId="0E555706" w14:textId="77777777" w:rsidR="004443E1" w:rsidRPr="00C6489D" w:rsidRDefault="004443E1" w:rsidP="004443E1">
      <w:pPr>
        <w:rPr>
          <w:rFonts w:cstheme="minorHAnsi"/>
          <w:sz w:val="28"/>
          <w:szCs w:val="28"/>
          <w:lang w:val="en-US"/>
        </w:rPr>
      </w:pPr>
    </w:p>
    <w:p w14:paraId="7AF84117" w14:textId="77777777" w:rsidR="004443E1" w:rsidRPr="00BA3D99" w:rsidRDefault="004443E1" w:rsidP="004443E1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 w:rsidRPr="00BA3D99">
        <w:rPr>
          <w:rFonts w:cstheme="minorHAnsi"/>
          <w:sz w:val="24"/>
          <w:szCs w:val="24"/>
          <w:lang w:val="en-US"/>
        </w:rPr>
        <w:t>Authors:</w:t>
      </w:r>
      <w:r w:rsidRPr="00BA3D99">
        <w:rPr>
          <w:rFonts w:cstheme="minorHAnsi"/>
          <w:sz w:val="24"/>
          <w:szCs w:val="24"/>
          <w:lang w:val="en-US"/>
        </w:rPr>
        <w:tab/>
        <w:t xml:space="preserve">Cyril </w:t>
      </w:r>
      <w:r>
        <w:rPr>
          <w:rFonts w:cstheme="minorHAnsi"/>
          <w:sz w:val="24"/>
          <w:szCs w:val="24"/>
          <w:lang w:val="en-US"/>
        </w:rPr>
        <w:t>Charlier</w:t>
      </w:r>
      <w:r w:rsidRPr="00BA3D99"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  <w:lang w:val="en-US"/>
        </w:rPr>
        <w:t>charlier</w:t>
      </w:r>
      <w:r w:rsidRPr="00BA3D99">
        <w:rPr>
          <w:rFonts w:cstheme="minorHAnsi"/>
          <w:sz w:val="24"/>
          <w:szCs w:val="24"/>
          <w:lang w:val="en-US"/>
        </w:rPr>
        <w:t>@insa-toulouse.fr)</w:t>
      </w:r>
    </w:p>
    <w:p w14:paraId="20E60D3D" w14:textId="5AB4DE36" w:rsidR="004443E1" w:rsidRPr="00A61581" w:rsidRDefault="004443E1" w:rsidP="004443E1">
      <w:pPr>
        <w:spacing w:after="0"/>
        <w:ind w:firstLine="720"/>
        <w:rPr>
          <w:rFonts w:cstheme="minorHAnsi"/>
          <w:sz w:val="24"/>
          <w:szCs w:val="24"/>
          <w:rPrChange w:id="11" w:author="Charlier, Cyril (NIH/NIDDK) [F]" w:date="2022-03-22T11:58:00Z">
            <w:rPr>
              <w:rFonts w:cstheme="minorHAnsi"/>
              <w:sz w:val="24"/>
              <w:szCs w:val="24"/>
              <w:lang w:val="en-US"/>
            </w:rPr>
          </w:rPrChange>
        </w:rPr>
      </w:pPr>
      <w:r w:rsidRPr="00BA3D99">
        <w:rPr>
          <w:rFonts w:cstheme="minorHAnsi"/>
          <w:sz w:val="24"/>
          <w:szCs w:val="24"/>
          <w:lang w:val="en-US"/>
        </w:rPr>
        <w:tab/>
      </w:r>
      <w:r w:rsidRPr="00BA3D99">
        <w:rPr>
          <w:rFonts w:cstheme="minorHAnsi"/>
          <w:sz w:val="24"/>
          <w:szCs w:val="24"/>
          <w:lang w:val="en-US"/>
        </w:rPr>
        <w:tab/>
      </w:r>
      <w:del w:id="12" w:author="Charlier, Cyril (NIH/NIDDK) [F]" w:date="2022-03-22T11:58:00Z">
        <w:r w:rsidRPr="00A61581" w:rsidDel="00A61581">
          <w:rPr>
            <w:rFonts w:cstheme="minorHAnsi"/>
            <w:sz w:val="24"/>
            <w:szCs w:val="24"/>
            <w:rPrChange w:id="13" w:author="Charlier, Cyril (NIH/NIDDK) [F]" w:date="2022-03-22T11:58:00Z">
              <w:rPr>
                <w:rFonts w:cstheme="minorHAnsi"/>
                <w:sz w:val="24"/>
                <w:szCs w:val="24"/>
                <w:lang w:val="en-US"/>
              </w:rPr>
            </w:rPrChange>
          </w:rPr>
          <w:delText>Guy Lippens</w:delText>
        </w:r>
      </w:del>
      <w:ins w:id="14" w:author="Charlier, Cyril (NIH/NIDDK) [F]" w:date="2022-03-22T11:58:00Z">
        <w:r w:rsidR="00A61581" w:rsidRPr="00A61581">
          <w:rPr>
            <w:rFonts w:cstheme="minorHAnsi"/>
            <w:sz w:val="24"/>
            <w:szCs w:val="24"/>
            <w:rPrChange w:id="15" w:author="Charlier, Cyril (NIH/NIDDK) [F]" w:date="2022-03-22T11:58:00Z">
              <w:rPr>
                <w:rFonts w:cstheme="minorHAnsi"/>
                <w:sz w:val="24"/>
                <w:szCs w:val="24"/>
                <w:lang w:val="en-US"/>
              </w:rPr>
            </w:rPrChange>
          </w:rPr>
          <w:t>Pierre Millard</w:t>
        </w:r>
      </w:ins>
      <w:r w:rsidRPr="00A61581">
        <w:rPr>
          <w:rFonts w:cstheme="minorHAnsi"/>
          <w:sz w:val="24"/>
          <w:szCs w:val="24"/>
          <w:rPrChange w:id="16" w:author="Charlier, Cyril (NIH/NIDDK) [F]" w:date="2022-03-22T11:58:00Z">
            <w:rPr>
              <w:rFonts w:cstheme="minorHAnsi"/>
              <w:sz w:val="24"/>
              <w:szCs w:val="24"/>
              <w:lang w:val="en-US"/>
            </w:rPr>
          </w:rPrChange>
        </w:rPr>
        <w:t xml:space="preserve"> (</w:t>
      </w:r>
      <w:del w:id="17" w:author="Charlier, Cyril (NIH/NIDDK) [F]" w:date="2022-03-22T11:58:00Z">
        <w:r w:rsidRPr="00A61581" w:rsidDel="00A61581">
          <w:rPr>
            <w:rFonts w:cstheme="minorHAnsi"/>
            <w:sz w:val="24"/>
            <w:szCs w:val="24"/>
            <w:rPrChange w:id="18" w:author="Charlier, Cyril (NIH/NIDDK) [F]" w:date="2022-03-22T11:58:00Z">
              <w:rPr>
                <w:rFonts w:cstheme="minorHAnsi"/>
                <w:sz w:val="24"/>
                <w:szCs w:val="24"/>
                <w:lang w:val="en-US"/>
              </w:rPr>
            </w:rPrChange>
          </w:rPr>
          <w:delText>glippens</w:delText>
        </w:r>
      </w:del>
      <w:ins w:id="19" w:author="Charlier, Cyril (NIH/NIDDK) [F]" w:date="2022-03-22T11:58:00Z">
        <w:r w:rsidR="00A61581">
          <w:rPr>
            <w:rFonts w:cstheme="minorHAnsi"/>
            <w:sz w:val="24"/>
            <w:szCs w:val="24"/>
          </w:rPr>
          <w:t>millard</w:t>
        </w:r>
      </w:ins>
      <w:r w:rsidRPr="00A61581">
        <w:rPr>
          <w:rFonts w:cstheme="minorHAnsi"/>
          <w:sz w:val="24"/>
          <w:szCs w:val="24"/>
          <w:rPrChange w:id="20" w:author="Charlier, Cyril (NIH/NIDDK) [F]" w:date="2022-03-22T11:58:00Z">
            <w:rPr>
              <w:rFonts w:cstheme="minorHAnsi"/>
              <w:sz w:val="24"/>
              <w:szCs w:val="24"/>
              <w:lang w:val="en-US"/>
            </w:rPr>
          </w:rPrChange>
        </w:rPr>
        <w:t>@insa-toulouse.fr)</w:t>
      </w:r>
    </w:p>
    <w:p w14:paraId="349696A2" w14:textId="77777777" w:rsidR="004443E1" w:rsidRPr="00A61581" w:rsidRDefault="004443E1" w:rsidP="004443E1">
      <w:pPr>
        <w:pStyle w:val="Footer"/>
        <w:spacing w:after="120"/>
        <w:ind w:left="709"/>
        <w:jc w:val="both"/>
        <w:rPr>
          <w:rFonts w:cstheme="minorHAnsi"/>
          <w:sz w:val="24"/>
          <w:szCs w:val="24"/>
          <w:rPrChange w:id="21" w:author="Charlier, Cyril (NIH/NIDDK) [F]" w:date="2022-03-22T11:58:00Z">
            <w:rPr>
              <w:rFonts w:cstheme="minorHAnsi"/>
              <w:sz w:val="24"/>
              <w:szCs w:val="24"/>
              <w:lang w:val="en-US"/>
            </w:rPr>
          </w:rPrChange>
        </w:rPr>
      </w:pPr>
    </w:p>
    <w:p w14:paraId="101D848B" w14:textId="2F73BE9C" w:rsidR="004443E1" w:rsidDel="00D039D9" w:rsidRDefault="004443E1" w:rsidP="00D039D9">
      <w:pPr>
        <w:pStyle w:val="Footer"/>
        <w:spacing w:after="120"/>
        <w:rPr>
          <w:del w:id="22" w:author="Charlier, Cyril (NIH/NIDDK) [F]" w:date="2022-03-22T11:58:00Z"/>
          <w:rFonts w:cstheme="minorHAnsi"/>
          <w:sz w:val="24"/>
          <w:szCs w:val="24"/>
          <w:lang w:val="en-US"/>
        </w:rPr>
      </w:pPr>
      <w:del w:id="23" w:author="Charlier, Cyril (NIH/NIDDK) [F]" w:date="2022-03-22T11:58:00Z">
        <w:r w:rsidRPr="00C6489D" w:rsidDel="00475C20">
          <w:rPr>
            <w:rFonts w:cstheme="minorHAnsi"/>
            <w:sz w:val="24"/>
            <w:szCs w:val="24"/>
            <w:lang w:val="en-US"/>
          </w:rPr>
          <w:delText>NMR Team (EAD17)</w:delText>
        </w:r>
      </w:del>
    </w:p>
    <w:p w14:paraId="06642803" w14:textId="77777777" w:rsidR="00D039D9" w:rsidRPr="00C6489D" w:rsidRDefault="00D039D9" w:rsidP="00D039D9">
      <w:pPr>
        <w:pStyle w:val="Footer"/>
        <w:spacing w:after="120"/>
        <w:rPr>
          <w:ins w:id="24" w:author="Charlier, Cyril (NIH/NIDDK) [F]" w:date="2022-03-22T11:58:00Z"/>
          <w:rFonts w:cstheme="minorHAnsi"/>
          <w:sz w:val="24"/>
          <w:szCs w:val="24"/>
          <w:lang w:val="en-US"/>
        </w:rPr>
        <w:pPrChange w:id="25" w:author="Charlier, Cyril (NIH/NIDDK) [F]" w:date="2022-03-22T11:58:00Z">
          <w:pPr>
            <w:pStyle w:val="Footer"/>
            <w:spacing w:after="120"/>
            <w:ind w:left="709"/>
            <w:jc w:val="center"/>
          </w:pPr>
        </w:pPrChange>
      </w:pPr>
    </w:p>
    <w:p w14:paraId="57728B1B" w14:textId="77777777" w:rsidR="004443E1" w:rsidRDefault="004443E1" w:rsidP="00D039D9">
      <w:pPr>
        <w:pStyle w:val="Footer"/>
        <w:spacing w:after="120"/>
        <w:rPr>
          <w:rFonts w:cstheme="minorHAnsi"/>
          <w:sz w:val="24"/>
          <w:szCs w:val="24"/>
        </w:rPr>
        <w:pPrChange w:id="26" w:author="Charlier, Cyril (NIH/NIDDK) [F]" w:date="2022-03-22T11:58:00Z">
          <w:pPr>
            <w:pStyle w:val="Footer"/>
            <w:spacing w:after="120"/>
            <w:ind w:left="709"/>
            <w:jc w:val="center"/>
          </w:pPr>
        </w:pPrChange>
      </w:pPr>
      <w:r>
        <w:rPr>
          <w:rFonts w:cstheme="minorHAnsi"/>
          <w:sz w:val="24"/>
          <w:szCs w:val="24"/>
        </w:rPr>
        <w:t>Toulouse Biotechnology Institute (TBI)</w:t>
      </w:r>
      <w:r w:rsidRPr="00D312BE">
        <w:rPr>
          <w:rFonts w:cstheme="minorHAnsi"/>
          <w:sz w:val="24"/>
          <w:szCs w:val="24"/>
        </w:rPr>
        <w:t>, Université de Toulouse, CNRS, INRA, INSA, Toulouse, France</w:t>
      </w:r>
    </w:p>
    <w:p w14:paraId="2C33E214" w14:textId="0E013C6F" w:rsidR="009412AA" w:rsidRDefault="009412AA">
      <w:pPr>
        <w:rPr>
          <w:ins w:id="27" w:author="Charlier, Cyril (NIH/NIDDK) [F]" w:date="2022-03-22T12:14:00Z"/>
        </w:rPr>
      </w:pPr>
    </w:p>
    <w:p w14:paraId="60781450" w14:textId="6E190A90" w:rsidR="00A85813" w:rsidRDefault="00A85813">
      <w:pPr>
        <w:rPr>
          <w:ins w:id="28" w:author="Charlier, Cyril (NIH/NIDDK) [F]" w:date="2022-03-22T12:19:00Z"/>
        </w:rPr>
      </w:pPr>
    </w:p>
    <w:p w14:paraId="51B72EF2" w14:textId="04E70EDF" w:rsidR="006A4478" w:rsidRDefault="006A4478">
      <w:pPr>
        <w:rPr>
          <w:ins w:id="29" w:author="Charlier, Cyril (NIH/NIDDK) [F]" w:date="2022-03-22T12:19:00Z"/>
        </w:rPr>
      </w:pPr>
    </w:p>
    <w:p w14:paraId="2F322D25" w14:textId="08FE1E53" w:rsidR="006A4478" w:rsidRDefault="006A4478">
      <w:pPr>
        <w:rPr>
          <w:ins w:id="30" w:author="Charlier, Cyril (NIH/NIDDK) [F]" w:date="2022-03-22T12:19:00Z"/>
        </w:rPr>
      </w:pPr>
    </w:p>
    <w:p w14:paraId="17DDF986" w14:textId="78B53CBE" w:rsidR="006A4478" w:rsidRDefault="006A4478">
      <w:pPr>
        <w:rPr>
          <w:ins w:id="31" w:author="Charlier, Cyril (NIH/NIDDK) [F]" w:date="2022-03-22T12:19:00Z"/>
        </w:rPr>
      </w:pPr>
    </w:p>
    <w:customXmlInsRangeStart w:id="32" w:author="Charlier, Cyril (NIH/NIDDK) [F]" w:date="2022-03-22T13:13:00Z"/>
    <w:sdt>
      <w:sdtPr>
        <w:id w:val="635311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32"/>
        <w:p w14:paraId="62105245" w14:textId="77777777" w:rsidR="00591F70" w:rsidRPr="00141F77" w:rsidRDefault="00591F70" w:rsidP="00591F70">
          <w:pPr>
            <w:rPr>
              <w:ins w:id="33" w:author="Charlier, Cyril (NIH/NIDDK) [F]" w:date="2022-03-22T13:13:00Z"/>
              <w:b/>
              <w:sz w:val="28"/>
              <w:lang w:val="en-US"/>
            </w:rPr>
          </w:pPr>
          <w:ins w:id="34" w:author="Charlier, Cyril (NIH/NIDDK) [F]" w:date="2022-03-22T13:13:00Z">
            <w:r w:rsidRPr="00141F77">
              <w:rPr>
                <w:b/>
                <w:sz w:val="28"/>
                <w:lang w:val="en-US"/>
              </w:rPr>
              <w:t>Table of contents</w:t>
            </w:r>
          </w:ins>
        </w:p>
        <w:p w14:paraId="1C707844" w14:textId="1D05D113" w:rsidR="00B023D2" w:rsidRDefault="00591F70">
          <w:pPr>
            <w:pStyle w:val="TOC1"/>
            <w:rPr>
              <w:ins w:id="35" w:author="Charlier, Cyril (NIH/NIDDK) [F]" w:date="2022-03-24T16:59:00Z"/>
              <w:rFonts w:eastAsiaTheme="minorEastAsia"/>
              <w:b w:val="0"/>
              <w:sz w:val="24"/>
              <w:szCs w:val="24"/>
              <w:lang w:val="en-FR" w:eastAsia="en-GB"/>
            </w:rPr>
          </w:pPr>
          <w:ins w:id="36" w:author="Charlier, Cyril (NIH/NIDDK) [F]" w:date="2022-03-22T13:13:00Z">
            <w:r>
              <w:fldChar w:fldCharType="begin"/>
            </w:r>
            <w:r w:rsidRPr="00591F70">
              <w:rPr>
                <w:lang w:val="en-US"/>
                <w:rPrChange w:id="37" w:author="Charlier, Cyril (NIH/NIDDK) [F]" w:date="2022-03-22T13:14:00Z">
                  <w:rPr/>
                </w:rPrChange>
              </w:rPr>
              <w:instrText xml:space="preserve"> TOC \o "1-3" \h \z \u </w:instrText>
            </w:r>
            <w:r>
              <w:fldChar w:fldCharType="separate"/>
            </w:r>
          </w:ins>
          <w:ins w:id="38" w:author="Charlier, Cyril (NIH/NIDDK) [F]" w:date="2022-03-24T16:59:00Z">
            <w:r w:rsidR="00B023D2" w:rsidRPr="00894FD8">
              <w:rPr>
                <w:rStyle w:val="Hyperlink"/>
              </w:rPr>
              <w:fldChar w:fldCharType="begin"/>
            </w:r>
            <w:r w:rsidR="00B023D2" w:rsidRPr="00894FD8">
              <w:rPr>
                <w:rStyle w:val="Hyperlink"/>
              </w:rPr>
              <w:instrText xml:space="preserve"> </w:instrText>
            </w:r>
            <w:r w:rsidR="00B023D2">
              <w:instrText>HYPERLINK \l "_Toc99033614"</w:instrText>
            </w:r>
            <w:r w:rsidR="00B023D2" w:rsidRPr="00894FD8">
              <w:rPr>
                <w:rStyle w:val="Hyperlink"/>
              </w:rPr>
              <w:instrText xml:space="preserve"> </w:instrText>
            </w:r>
            <w:r w:rsidR="00B023D2" w:rsidRPr="00894FD8">
              <w:rPr>
                <w:rStyle w:val="Hyperlink"/>
              </w:rPr>
            </w:r>
            <w:r w:rsidR="00B023D2" w:rsidRPr="00894FD8">
              <w:rPr>
                <w:rStyle w:val="Hyperlink"/>
              </w:rPr>
              <w:fldChar w:fldCharType="separate"/>
            </w:r>
            <w:r w:rsidR="00B023D2" w:rsidRPr="00894FD8">
              <w:rPr>
                <w:rStyle w:val="Hyperlink"/>
              </w:rPr>
              <w:t>Introduction</w:t>
            </w:r>
            <w:r w:rsidR="00B023D2">
              <w:rPr>
                <w:webHidden/>
              </w:rPr>
              <w:tab/>
            </w:r>
            <w:r w:rsidR="00B023D2">
              <w:rPr>
                <w:webHidden/>
              </w:rPr>
              <w:fldChar w:fldCharType="begin"/>
            </w:r>
            <w:r w:rsidR="00B023D2">
              <w:rPr>
                <w:webHidden/>
              </w:rPr>
              <w:instrText xml:space="preserve"> PAGEREF _Toc99033614 \h </w:instrText>
            </w:r>
            <w:r w:rsidR="00B023D2">
              <w:rPr>
                <w:webHidden/>
              </w:rPr>
            </w:r>
          </w:ins>
          <w:r w:rsidR="00B023D2">
            <w:rPr>
              <w:webHidden/>
            </w:rPr>
            <w:fldChar w:fldCharType="separate"/>
          </w:r>
          <w:ins w:id="39" w:author="Charlier, Cyril (NIH/NIDDK) [F]" w:date="2022-03-24T16:59:00Z">
            <w:r w:rsidR="00B023D2">
              <w:rPr>
                <w:webHidden/>
              </w:rPr>
              <w:t>3</w:t>
            </w:r>
            <w:r w:rsidR="00B023D2">
              <w:rPr>
                <w:webHidden/>
              </w:rPr>
              <w:fldChar w:fldCharType="end"/>
            </w:r>
            <w:r w:rsidR="00B023D2" w:rsidRPr="00894FD8">
              <w:rPr>
                <w:rStyle w:val="Hyperlink"/>
              </w:rPr>
              <w:fldChar w:fldCharType="end"/>
            </w:r>
          </w:ins>
        </w:p>
        <w:p w14:paraId="21C29030" w14:textId="7BA2A1A1" w:rsidR="00B023D2" w:rsidRDefault="00B023D2">
          <w:pPr>
            <w:pStyle w:val="TOC1"/>
            <w:rPr>
              <w:ins w:id="40" w:author="Charlier, Cyril (NIH/NIDDK) [F]" w:date="2022-03-24T16:59:00Z"/>
              <w:rFonts w:eastAsiaTheme="minorEastAsia"/>
              <w:b w:val="0"/>
              <w:sz w:val="24"/>
              <w:szCs w:val="24"/>
              <w:lang w:val="en-FR" w:eastAsia="en-GB"/>
            </w:rPr>
          </w:pPr>
          <w:ins w:id="41" w:author="Charlier, Cyril (NIH/NIDDK) [F]" w:date="2022-03-24T16:59:00Z">
            <w:r w:rsidRPr="00894FD8">
              <w:rPr>
                <w:rStyle w:val="Hyperlink"/>
              </w:rPr>
              <w:fldChar w:fldCharType="begin"/>
            </w:r>
            <w:r w:rsidRPr="00894FD8">
              <w:rPr>
                <w:rStyle w:val="Hyperlink"/>
              </w:rPr>
              <w:instrText xml:space="preserve"> </w:instrText>
            </w:r>
            <w:r>
              <w:instrText>HYPERLINK \l "_Toc99033615"</w:instrText>
            </w:r>
            <w:r w:rsidRPr="00894FD8">
              <w:rPr>
                <w:rStyle w:val="Hyperlink"/>
              </w:rPr>
              <w:instrText xml:space="preserve"> </w:instrText>
            </w:r>
            <w:r w:rsidRPr="00894FD8">
              <w:rPr>
                <w:rStyle w:val="Hyperlink"/>
              </w:rPr>
            </w:r>
            <w:r w:rsidRPr="00894FD8">
              <w:rPr>
                <w:rStyle w:val="Hyperlink"/>
              </w:rPr>
              <w:fldChar w:fldCharType="separate"/>
            </w:r>
            <w:r w:rsidRPr="00894FD8">
              <w:rPr>
                <w:rStyle w:val="Hyperlink"/>
              </w:rPr>
              <w:t>Quick Start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_Toc99033615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42" w:author="Charlier, Cyril (NIH/NIDDK) [F]" w:date="2022-03-24T16:59:00Z"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  <w:r w:rsidRPr="00894FD8">
              <w:rPr>
                <w:rStyle w:val="Hyperlink"/>
              </w:rPr>
              <w:fldChar w:fldCharType="end"/>
            </w:r>
          </w:ins>
        </w:p>
        <w:p w14:paraId="40223FDA" w14:textId="70FBF85D" w:rsidR="00B023D2" w:rsidRDefault="00B023D2">
          <w:pPr>
            <w:pStyle w:val="TOC2"/>
            <w:rPr>
              <w:ins w:id="43" w:author="Charlier, Cyril (NIH/NIDDK) [F]" w:date="2022-03-24T16:59:00Z"/>
              <w:rFonts w:eastAsiaTheme="minorEastAsia"/>
              <w:noProof/>
              <w:sz w:val="24"/>
              <w:szCs w:val="24"/>
              <w:lang w:val="en-FR" w:eastAsia="en-GB"/>
            </w:rPr>
          </w:pPr>
          <w:ins w:id="44" w:author="Charlier, Cyril (NIH/NIDDK) [F]" w:date="2022-03-24T16:59:00Z">
            <w:r w:rsidRPr="00894FD8">
              <w:rPr>
                <w:rStyle w:val="Hyperlink"/>
                <w:noProof/>
              </w:rPr>
              <w:fldChar w:fldCharType="begin"/>
            </w:r>
            <w:r w:rsidRPr="00894FD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"_Toc99033616"</w:instrText>
            </w:r>
            <w:r w:rsidRPr="00894FD8">
              <w:rPr>
                <w:rStyle w:val="Hyperlink"/>
                <w:noProof/>
              </w:rPr>
              <w:instrText xml:space="preserve"> </w:instrText>
            </w:r>
            <w:r w:rsidRPr="00894FD8">
              <w:rPr>
                <w:rStyle w:val="Hyperlink"/>
                <w:noProof/>
              </w:rPr>
            </w:r>
            <w:r w:rsidRPr="00894FD8">
              <w:rPr>
                <w:rStyle w:val="Hyperlink"/>
                <w:noProof/>
              </w:rPr>
              <w:fldChar w:fldCharType="separate"/>
            </w:r>
            <w:r w:rsidRPr="00894FD8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_Toc99033616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Charlier, Cyril (NIH/NIDDK) [F]" w:date="2022-03-24T16:5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94FD8">
              <w:rPr>
                <w:rStyle w:val="Hyperlink"/>
                <w:noProof/>
              </w:rPr>
              <w:fldChar w:fldCharType="end"/>
            </w:r>
          </w:ins>
        </w:p>
        <w:p w14:paraId="7CF873CB" w14:textId="2ED3D60A" w:rsidR="00B023D2" w:rsidRDefault="00B023D2">
          <w:pPr>
            <w:pStyle w:val="TOC2"/>
            <w:rPr>
              <w:ins w:id="46" w:author="Charlier, Cyril (NIH/NIDDK) [F]" w:date="2022-03-24T16:59:00Z"/>
              <w:rFonts w:eastAsiaTheme="minorEastAsia"/>
              <w:noProof/>
              <w:sz w:val="24"/>
              <w:szCs w:val="24"/>
              <w:lang w:val="en-FR" w:eastAsia="en-GB"/>
            </w:rPr>
          </w:pPr>
          <w:ins w:id="47" w:author="Charlier, Cyril (NIH/NIDDK) [F]" w:date="2022-03-24T16:59:00Z">
            <w:r w:rsidRPr="00894FD8">
              <w:rPr>
                <w:rStyle w:val="Hyperlink"/>
                <w:noProof/>
              </w:rPr>
              <w:fldChar w:fldCharType="begin"/>
            </w:r>
            <w:r w:rsidRPr="00894FD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"_Toc99033617"</w:instrText>
            </w:r>
            <w:r w:rsidRPr="00894FD8">
              <w:rPr>
                <w:rStyle w:val="Hyperlink"/>
                <w:noProof/>
              </w:rPr>
              <w:instrText xml:space="preserve"> </w:instrText>
            </w:r>
            <w:r w:rsidRPr="00894FD8">
              <w:rPr>
                <w:rStyle w:val="Hyperlink"/>
                <w:noProof/>
              </w:rPr>
            </w:r>
            <w:r w:rsidRPr="00894FD8">
              <w:rPr>
                <w:rStyle w:val="Hyperlink"/>
                <w:noProof/>
              </w:rPr>
              <w:fldChar w:fldCharType="separate"/>
            </w:r>
            <w:r w:rsidRPr="00894FD8">
              <w:rPr>
                <w:rStyle w:val="Hyperlink"/>
                <w:noProof/>
                <w:lang w:val="en-US"/>
              </w:rPr>
              <w:t>Usage – 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_Toc99033617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Charlier, Cyril (NIH/NIDDK) [F]" w:date="2022-03-24T16:5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94FD8">
              <w:rPr>
                <w:rStyle w:val="Hyperlink"/>
                <w:noProof/>
              </w:rPr>
              <w:fldChar w:fldCharType="end"/>
            </w:r>
          </w:ins>
        </w:p>
        <w:p w14:paraId="627F3EA3" w14:textId="6CD57B7F" w:rsidR="00B023D2" w:rsidRDefault="00B023D2">
          <w:pPr>
            <w:pStyle w:val="TOC3"/>
            <w:tabs>
              <w:tab w:val="right" w:leader="dot" w:pos="9010"/>
            </w:tabs>
            <w:rPr>
              <w:ins w:id="49" w:author="Charlier, Cyril (NIH/NIDDK) [F]" w:date="2022-03-24T16:59:00Z"/>
              <w:noProof/>
            </w:rPr>
          </w:pPr>
          <w:ins w:id="50" w:author="Charlier, Cyril (NIH/NIDDK) [F]" w:date="2022-03-24T16:59:00Z">
            <w:r w:rsidRPr="00894FD8">
              <w:rPr>
                <w:rStyle w:val="Hyperlink"/>
                <w:noProof/>
              </w:rPr>
              <w:fldChar w:fldCharType="begin"/>
            </w:r>
            <w:r w:rsidRPr="00894FD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"_Toc99033618"</w:instrText>
            </w:r>
            <w:r w:rsidRPr="00894FD8">
              <w:rPr>
                <w:rStyle w:val="Hyperlink"/>
                <w:noProof/>
              </w:rPr>
              <w:instrText xml:space="preserve"> </w:instrText>
            </w:r>
            <w:r w:rsidRPr="00894FD8">
              <w:rPr>
                <w:rStyle w:val="Hyperlink"/>
                <w:noProof/>
              </w:rPr>
            </w:r>
            <w:r w:rsidRPr="00894FD8">
              <w:rPr>
                <w:rStyle w:val="Hyperlink"/>
                <w:noProof/>
              </w:rPr>
              <w:fldChar w:fldCharType="separate"/>
            </w:r>
            <w:r w:rsidRPr="00894FD8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_Toc99033618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Charlier, Cyril (NIH/NIDDK) [F]" w:date="2022-03-24T16:5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94FD8">
              <w:rPr>
                <w:rStyle w:val="Hyperlink"/>
                <w:noProof/>
              </w:rPr>
              <w:fldChar w:fldCharType="end"/>
            </w:r>
          </w:ins>
        </w:p>
        <w:p w14:paraId="4692D1D9" w14:textId="1C53E36E" w:rsidR="00B023D2" w:rsidRDefault="00B023D2">
          <w:pPr>
            <w:pStyle w:val="TOC3"/>
            <w:tabs>
              <w:tab w:val="right" w:leader="dot" w:pos="9010"/>
            </w:tabs>
            <w:rPr>
              <w:ins w:id="52" w:author="Charlier, Cyril (NIH/NIDDK) [F]" w:date="2022-03-24T16:59:00Z"/>
              <w:noProof/>
            </w:rPr>
          </w:pPr>
          <w:ins w:id="53" w:author="Charlier, Cyril (NIH/NIDDK) [F]" w:date="2022-03-24T16:59:00Z">
            <w:r w:rsidRPr="00894FD8">
              <w:rPr>
                <w:rStyle w:val="Hyperlink"/>
                <w:noProof/>
              </w:rPr>
              <w:fldChar w:fldCharType="begin"/>
            </w:r>
            <w:r w:rsidRPr="00894FD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"_Toc99033619"</w:instrText>
            </w:r>
            <w:r w:rsidRPr="00894FD8">
              <w:rPr>
                <w:rStyle w:val="Hyperlink"/>
                <w:noProof/>
              </w:rPr>
              <w:instrText xml:space="preserve"> </w:instrText>
            </w:r>
            <w:r w:rsidRPr="00894FD8">
              <w:rPr>
                <w:rStyle w:val="Hyperlink"/>
                <w:noProof/>
              </w:rPr>
            </w:r>
            <w:r w:rsidRPr="00894FD8">
              <w:rPr>
                <w:rStyle w:val="Hyperlink"/>
                <w:noProof/>
              </w:rPr>
              <w:fldChar w:fldCharType="separate"/>
            </w:r>
            <w:r w:rsidRPr="00894FD8">
              <w:rPr>
                <w:rStyle w:val="Hyperlink"/>
                <w:noProof/>
                <w:lang w:val="en-US"/>
              </w:rPr>
              <w:t>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_Toc99033619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Charlier, Cyril (NIH/NIDDK) [F]" w:date="2022-03-24T16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94FD8">
              <w:rPr>
                <w:rStyle w:val="Hyperlink"/>
                <w:noProof/>
              </w:rPr>
              <w:fldChar w:fldCharType="end"/>
            </w:r>
          </w:ins>
        </w:p>
        <w:p w14:paraId="09895B7C" w14:textId="21F63BE7" w:rsidR="00B023D2" w:rsidRDefault="00B023D2">
          <w:pPr>
            <w:pStyle w:val="TOC1"/>
            <w:rPr>
              <w:ins w:id="55" w:author="Charlier, Cyril (NIH/NIDDK) [F]" w:date="2022-03-24T16:59:00Z"/>
              <w:rFonts w:eastAsiaTheme="minorEastAsia"/>
              <w:b w:val="0"/>
              <w:sz w:val="24"/>
              <w:szCs w:val="24"/>
              <w:lang w:val="en-FR" w:eastAsia="en-GB"/>
            </w:rPr>
          </w:pPr>
          <w:ins w:id="56" w:author="Charlier, Cyril (NIH/NIDDK) [F]" w:date="2022-03-24T16:59:00Z">
            <w:r w:rsidRPr="00894FD8">
              <w:rPr>
                <w:rStyle w:val="Hyperlink"/>
              </w:rPr>
              <w:fldChar w:fldCharType="begin"/>
            </w:r>
            <w:r w:rsidRPr="00894FD8">
              <w:rPr>
                <w:rStyle w:val="Hyperlink"/>
              </w:rPr>
              <w:instrText xml:space="preserve"> </w:instrText>
            </w:r>
            <w:r>
              <w:instrText>HYPERLINK \l "_Toc99033620"</w:instrText>
            </w:r>
            <w:r w:rsidRPr="00894FD8">
              <w:rPr>
                <w:rStyle w:val="Hyperlink"/>
              </w:rPr>
              <w:instrText xml:space="preserve"> </w:instrText>
            </w:r>
            <w:r w:rsidRPr="00894FD8">
              <w:rPr>
                <w:rStyle w:val="Hyperlink"/>
              </w:rPr>
            </w:r>
            <w:r w:rsidRPr="00894FD8">
              <w:rPr>
                <w:rStyle w:val="Hyperlink"/>
              </w:rPr>
              <w:fldChar w:fldCharType="separate"/>
            </w:r>
            <w:r w:rsidRPr="00894FD8">
              <w:rPr>
                <w:rStyle w:val="Hyperlink"/>
                <w:lang w:val="en-US"/>
              </w:rPr>
              <w:t>Help - FAQ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_Toc99033620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57" w:author="Charlier, Cyril (NIH/NIDDK) [F]" w:date="2022-03-24T16:59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894FD8">
              <w:rPr>
                <w:rStyle w:val="Hyperlink"/>
              </w:rPr>
              <w:fldChar w:fldCharType="end"/>
            </w:r>
          </w:ins>
        </w:p>
        <w:p w14:paraId="75875BDE" w14:textId="18BC3E36" w:rsidR="00B023D2" w:rsidRDefault="00B023D2">
          <w:pPr>
            <w:pStyle w:val="TOC2"/>
            <w:rPr>
              <w:ins w:id="58" w:author="Charlier, Cyril (NIH/NIDDK) [F]" w:date="2022-03-24T16:59:00Z"/>
              <w:rFonts w:eastAsiaTheme="minorEastAsia"/>
              <w:noProof/>
              <w:sz w:val="24"/>
              <w:szCs w:val="24"/>
              <w:lang w:val="en-FR" w:eastAsia="en-GB"/>
            </w:rPr>
          </w:pPr>
          <w:ins w:id="59" w:author="Charlier, Cyril (NIH/NIDDK) [F]" w:date="2022-03-24T16:59:00Z">
            <w:r w:rsidRPr="00894FD8">
              <w:rPr>
                <w:rStyle w:val="Hyperlink"/>
                <w:noProof/>
              </w:rPr>
              <w:fldChar w:fldCharType="begin"/>
            </w:r>
            <w:r w:rsidRPr="00894FD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"_Toc99033621"</w:instrText>
            </w:r>
            <w:r w:rsidRPr="00894FD8">
              <w:rPr>
                <w:rStyle w:val="Hyperlink"/>
                <w:noProof/>
              </w:rPr>
              <w:instrText xml:space="preserve"> </w:instrText>
            </w:r>
            <w:r w:rsidRPr="00894FD8">
              <w:rPr>
                <w:rStyle w:val="Hyperlink"/>
                <w:noProof/>
              </w:rPr>
            </w:r>
            <w:r w:rsidRPr="00894FD8">
              <w:rPr>
                <w:rStyle w:val="Hyperlink"/>
                <w:noProof/>
              </w:rPr>
              <w:fldChar w:fldCharType="separate"/>
            </w:r>
            <w:r w:rsidRPr="00894FD8">
              <w:rPr>
                <w:rStyle w:val="Hyperlink"/>
                <w:rFonts w:eastAsia="Times New Roman"/>
                <w:noProof/>
                <w:lang w:val="en-FR" w:eastAsia="en-GB"/>
              </w:rPr>
              <w:t xml:space="preserve">I cannot start </w:t>
            </w:r>
            <w:r w:rsidRPr="00894FD8">
              <w:rPr>
                <w:rStyle w:val="Hyperlink"/>
                <w:rFonts w:cs="Times New Roman"/>
                <w:noProof/>
                <w:lang w:val="en-US"/>
              </w:rPr>
              <w:t xml:space="preserve">MultiNMRFit </w:t>
            </w:r>
            <w:r w:rsidRPr="00894FD8">
              <w:rPr>
                <w:rStyle w:val="Hyperlink"/>
                <w:rFonts w:eastAsia="Times New Roman"/>
                <w:noProof/>
                <w:lang w:val="en-FR" w:eastAsia="en-GB"/>
              </w:rPr>
              <w:t>graphical user interface, can you help 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_Toc99033621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Charlier, Cyril (NIH/NIDDK) [F]" w:date="2022-03-24T16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94FD8">
              <w:rPr>
                <w:rStyle w:val="Hyperlink"/>
                <w:noProof/>
              </w:rPr>
              <w:fldChar w:fldCharType="end"/>
            </w:r>
          </w:ins>
        </w:p>
        <w:p w14:paraId="2CB9EA07" w14:textId="64DC39D9" w:rsidR="00591F70" w:rsidRPr="00591F70" w:rsidRDefault="00591F70" w:rsidP="00591F70">
          <w:pPr>
            <w:spacing w:after="0" w:line="240" w:lineRule="auto"/>
            <w:rPr>
              <w:ins w:id="61" w:author="Charlier, Cyril (NIH/NIDDK) [F]" w:date="2022-03-22T13:13:00Z"/>
              <w:lang w:val="en-US"/>
              <w:rPrChange w:id="62" w:author="Charlier, Cyril (NIH/NIDDK) [F]" w:date="2022-03-22T13:14:00Z">
                <w:rPr>
                  <w:ins w:id="63" w:author="Charlier, Cyril (NIH/NIDDK) [F]" w:date="2022-03-22T13:13:00Z"/>
                </w:rPr>
              </w:rPrChange>
            </w:rPr>
          </w:pPr>
          <w:ins w:id="64" w:author="Charlier, Cyril (NIH/NIDDK) [F]" w:date="2022-03-22T13:13:00Z">
            <w:r>
              <w:rPr>
                <w:b/>
                <w:bCs/>
              </w:rPr>
              <w:fldChar w:fldCharType="end"/>
            </w:r>
          </w:ins>
        </w:p>
        <w:customXmlInsRangeStart w:id="65" w:author="Charlier, Cyril (NIH/NIDDK) [F]" w:date="2022-03-22T13:13:00Z"/>
      </w:sdtContent>
    </w:sdt>
    <w:customXmlInsRangeEnd w:id="65"/>
    <w:p w14:paraId="5BE84F57" w14:textId="7642F0AC" w:rsidR="006A4478" w:rsidRDefault="006A4478">
      <w:pPr>
        <w:rPr>
          <w:ins w:id="66" w:author="Charlier, Cyril (NIH/NIDDK) [F]" w:date="2022-03-22T13:14:00Z"/>
          <w:lang w:val="en-US"/>
        </w:rPr>
      </w:pPr>
    </w:p>
    <w:p w14:paraId="0117DC9E" w14:textId="7892B005" w:rsidR="00591F70" w:rsidRDefault="00591F70">
      <w:pPr>
        <w:rPr>
          <w:ins w:id="67" w:author="Charlier, Cyril (NIH/NIDDK) [F]" w:date="2022-03-22T13:14:00Z"/>
          <w:lang w:val="en-US"/>
        </w:rPr>
      </w:pPr>
    </w:p>
    <w:p w14:paraId="2E779CC3" w14:textId="3DC5C2E0" w:rsidR="00591F70" w:rsidRDefault="00591F70">
      <w:pPr>
        <w:rPr>
          <w:ins w:id="68" w:author="Charlier, Cyril (NIH/NIDDK) [F]" w:date="2022-03-22T13:14:00Z"/>
          <w:lang w:val="en-US"/>
        </w:rPr>
      </w:pPr>
    </w:p>
    <w:p w14:paraId="66D1E3A3" w14:textId="121EA9A7" w:rsidR="00591F70" w:rsidRDefault="00591F70">
      <w:pPr>
        <w:rPr>
          <w:ins w:id="69" w:author="Charlier, Cyril (NIH/NIDDK) [F]" w:date="2022-03-22T13:14:00Z"/>
          <w:lang w:val="en-US"/>
        </w:rPr>
      </w:pPr>
    </w:p>
    <w:p w14:paraId="3D5F25D0" w14:textId="2FEF4ADE" w:rsidR="00591F70" w:rsidRDefault="00591F70">
      <w:pPr>
        <w:spacing w:after="0" w:line="240" w:lineRule="auto"/>
        <w:rPr>
          <w:ins w:id="70" w:author="Charlier, Cyril (NIH/NIDDK) [F]" w:date="2022-03-22T13:14:00Z"/>
          <w:lang w:val="en-US"/>
        </w:rPr>
      </w:pPr>
      <w:ins w:id="71" w:author="Charlier, Cyril (NIH/NIDDK) [F]" w:date="2022-03-22T13:14:00Z">
        <w:r>
          <w:rPr>
            <w:lang w:val="en-US"/>
          </w:rPr>
          <w:br w:type="page"/>
        </w:r>
      </w:ins>
    </w:p>
    <w:p w14:paraId="1EAD9F33" w14:textId="77777777" w:rsidR="00805ECF" w:rsidRDefault="00805ECF" w:rsidP="00440F1E">
      <w:pPr>
        <w:pStyle w:val="Heading1"/>
        <w:rPr>
          <w:ins w:id="72" w:author="Charlier, Cyril (NIH/NIDDK) [F]" w:date="2022-03-23T12:31:00Z"/>
        </w:rPr>
      </w:pPr>
    </w:p>
    <w:p w14:paraId="0A180270" w14:textId="7DEA4031" w:rsidR="00591F70" w:rsidRPr="004F7CB7" w:rsidRDefault="00892A68" w:rsidP="00440F1E">
      <w:pPr>
        <w:pStyle w:val="Heading1"/>
        <w:rPr>
          <w:ins w:id="73" w:author="Charlier, Cyril (NIH/NIDDK) [F]" w:date="2022-03-22T14:36:00Z"/>
          <w:lang w:val="en-US"/>
          <w:rPrChange w:id="74" w:author="Charlier, Cyril (NIH/NIDDK) [F]" w:date="2022-03-25T09:34:00Z">
            <w:rPr>
              <w:ins w:id="75" w:author="Charlier, Cyril (NIH/NIDDK) [F]" w:date="2022-03-22T14:36:00Z"/>
            </w:rPr>
          </w:rPrChange>
        </w:rPr>
      </w:pPr>
      <w:bookmarkStart w:id="76" w:name="_Toc99033614"/>
      <w:ins w:id="77" w:author="Charlier, Cyril (NIH/NIDDK) [F]" w:date="2022-03-22T13:14:00Z">
        <w:r w:rsidRPr="004F7CB7">
          <w:rPr>
            <w:lang w:val="en-US"/>
          </w:rPr>
          <w:t>Introduction</w:t>
        </w:r>
      </w:ins>
      <w:bookmarkEnd w:id="76"/>
    </w:p>
    <w:p w14:paraId="7303FB37" w14:textId="013003F6" w:rsidR="004F7CB7" w:rsidRPr="004F7CB7" w:rsidRDefault="004F7CB7" w:rsidP="004F7CB7">
      <w:pPr>
        <w:spacing w:after="120"/>
        <w:jc w:val="both"/>
        <w:rPr>
          <w:ins w:id="78" w:author="Charlier, Cyril (NIH/NIDDK) [F]" w:date="2022-03-25T09:34:00Z"/>
          <w:rFonts w:ascii="Times New Roman" w:hAnsi="Times New Roman" w:cs="Times New Roman"/>
          <w:lang w:val="en-GB"/>
          <w:rPrChange w:id="79" w:author="Charlier, Cyril (NIH/NIDDK) [F]" w:date="2022-03-25T09:34:00Z">
            <w:rPr>
              <w:ins w:id="80" w:author="Charlier, Cyril (NIH/NIDDK) [F]" w:date="2022-03-25T09:34:00Z"/>
              <w:rFonts w:cstheme="minorHAnsi"/>
              <w:sz w:val="24"/>
              <w:szCs w:val="24"/>
              <w:lang w:val="en-GB"/>
            </w:rPr>
          </w:rPrChange>
        </w:rPr>
      </w:pPr>
      <w:ins w:id="81" w:author="Charlier, Cyril (NIH/NIDDK) [F]" w:date="2022-03-25T09:34:00Z">
        <w:r w:rsidRPr="004F7CB7">
          <w:rPr>
            <w:rFonts w:ascii="Times New Roman" w:hAnsi="Times New Roman" w:cs="Times New Roman"/>
            <w:lang w:val="en-US"/>
          </w:rPr>
          <w:t xml:space="preserve">MultiNMRFit </w:t>
        </w:r>
        <w:r w:rsidRPr="004F7CB7">
          <w:rPr>
            <w:rFonts w:ascii="Times New Roman" w:hAnsi="Times New Roman" w:cs="Times New Roman"/>
            <w:lang w:val="en-GB"/>
            <w:rPrChange w:id="82" w:author="Charlier, Cyril (NIH/NIDDK) [F]" w:date="2022-03-25T09:34:00Z">
              <w:rPr>
                <w:rFonts w:cstheme="minorHAnsi"/>
                <w:sz w:val="24"/>
                <w:szCs w:val="24"/>
                <w:lang w:val="en-GB"/>
              </w:rPr>
            </w:rPrChange>
          </w:rPr>
          <w:t xml:space="preserve">is a scientific software designed to </w:t>
        </w:r>
      </w:ins>
      <w:ins w:id="83" w:author="Charlier, Cyril (NIH/NIDDK) [F]" w:date="2022-03-25T09:35:00Z">
        <w:r w:rsidR="00E47544">
          <w:rPr>
            <w:rFonts w:ascii="Times New Roman" w:hAnsi="Times New Roman" w:cs="Times New Roman"/>
            <w:lang w:val="en-GB"/>
          </w:rPr>
          <w:t xml:space="preserve">fit series of 1D spectra either acquired </w:t>
        </w:r>
      </w:ins>
      <w:ins w:id="84" w:author="Charlier, Cyril (NIH/NIDDK) [F]" w:date="2022-03-25T09:36:00Z">
        <w:r w:rsidR="00E47544">
          <w:rPr>
            <w:rFonts w:ascii="Times New Roman" w:hAnsi="Times New Roman" w:cs="Times New Roman"/>
            <w:lang w:val="en-GB"/>
          </w:rPr>
          <w:t>under a pseudo2D format or in a series of independent 1D</w:t>
        </w:r>
      </w:ins>
      <w:ins w:id="85" w:author="Charlier, Cyril (NIH/NIDDK) [F]" w:date="2022-03-25T09:37:00Z">
        <w:r w:rsidR="005D0C44">
          <w:rPr>
            <w:rFonts w:ascii="Times New Roman" w:hAnsi="Times New Roman" w:cs="Times New Roman"/>
            <w:lang w:val="en-GB"/>
          </w:rPr>
          <w:t>s</w:t>
        </w:r>
      </w:ins>
      <w:ins w:id="86" w:author="Charlier, Cyril (NIH/NIDDK) [F]" w:date="2022-03-25T09:36:00Z">
        <w:r w:rsidR="00E47544">
          <w:rPr>
            <w:rFonts w:ascii="Times New Roman" w:hAnsi="Times New Roman" w:cs="Times New Roman"/>
            <w:lang w:val="en-GB"/>
          </w:rPr>
          <w:t xml:space="preserve">. </w:t>
        </w:r>
        <w:r w:rsidR="00517957">
          <w:rPr>
            <w:rFonts w:ascii="Times New Roman" w:hAnsi="Times New Roman" w:cs="Times New Roman"/>
            <w:lang w:val="en-GB"/>
          </w:rPr>
          <w:t>It is designed as</w:t>
        </w:r>
        <w:r w:rsidR="007A4FAF">
          <w:rPr>
            <w:rFonts w:ascii="Times New Roman" w:hAnsi="Times New Roman" w:cs="Times New Roman"/>
            <w:lang w:val="en-GB"/>
          </w:rPr>
          <w:t xml:space="preserve"> semi-automated </w:t>
        </w:r>
        <w:r w:rsidR="00517957">
          <w:rPr>
            <w:rFonts w:ascii="Times New Roman" w:hAnsi="Times New Roman" w:cs="Times New Roman"/>
            <w:lang w:val="en-GB"/>
          </w:rPr>
          <w:t>so</w:t>
        </w:r>
      </w:ins>
      <w:ins w:id="87" w:author="Charlier, Cyril (NIH/NIDDK) [F]" w:date="2022-03-25T09:37:00Z">
        <w:r w:rsidR="005D0C44">
          <w:rPr>
            <w:rFonts w:ascii="Times New Roman" w:hAnsi="Times New Roman" w:cs="Times New Roman"/>
            <w:lang w:val="en-GB"/>
          </w:rPr>
          <w:t>f</w:t>
        </w:r>
      </w:ins>
      <w:ins w:id="88" w:author="Charlier, Cyril (NIH/NIDDK) [F]" w:date="2022-03-25T09:36:00Z">
        <w:r w:rsidR="00517957">
          <w:rPr>
            <w:rFonts w:ascii="Times New Roman" w:hAnsi="Times New Roman" w:cs="Times New Roman"/>
            <w:lang w:val="en-GB"/>
          </w:rPr>
          <w:t xml:space="preserve">tware </w:t>
        </w:r>
      </w:ins>
      <w:ins w:id="89" w:author="Charlier, Cyril (NIH/NIDDK) [F]" w:date="2022-03-25T09:40:00Z">
        <w:r w:rsidR="00350FC8">
          <w:rPr>
            <w:rFonts w:ascii="Times New Roman" w:hAnsi="Times New Roman" w:cs="Times New Roman"/>
            <w:lang w:val="en-GB"/>
          </w:rPr>
          <w:t>that</w:t>
        </w:r>
        <w:r w:rsidR="00A70837">
          <w:rPr>
            <w:rFonts w:ascii="Times New Roman" w:hAnsi="Times New Roman" w:cs="Times New Roman"/>
            <w:lang w:val="en-GB"/>
          </w:rPr>
          <w:t xml:space="preserve"> will manually clusterized </w:t>
        </w:r>
        <w:r w:rsidR="00AC3FB5">
          <w:rPr>
            <w:rFonts w:ascii="Times New Roman" w:hAnsi="Times New Roman" w:cs="Times New Roman"/>
            <w:lang w:val="en-GB"/>
          </w:rPr>
          <w:t>peaks that belong to the same multiplet</w:t>
        </w:r>
      </w:ins>
      <w:ins w:id="90" w:author="Charlier, Cyril (NIH/NIDDK) [F]" w:date="2022-03-25T09:41:00Z">
        <w:r w:rsidR="00350FC8">
          <w:rPr>
            <w:rFonts w:ascii="Times New Roman" w:hAnsi="Times New Roman" w:cs="Times New Roman"/>
            <w:lang w:val="en-GB"/>
          </w:rPr>
          <w:t xml:space="preserve"> after </w:t>
        </w:r>
        <w:r w:rsidR="00151A04">
          <w:rPr>
            <w:rFonts w:ascii="Times New Roman" w:hAnsi="Times New Roman" w:cs="Times New Roman"/>
            <w:lang w:val="en-GB"/>
          </w:rPr>
          <w:t>an automated peak picking on defined region of a reference</w:t>
        </w:r>
        <w:r w:rsidR="009C662A">
          <w:rPr>
            <w:rFonts w:ascii="Times New Roman" w:hAnsi="Times New Roman" w:cs="Times New Roman"/>
            <w:lang w:val="en-GB"/>
          </w:rPr>
          <w:t xml:space="preserve"> </w:t>
        </w:r>
        <w:r w:rsidR="00151A04">
          <w:rPr>
            <w:rFonts w:ascii="Times New Roman" w:hAnsi="Times New Roman" w:cs="Times New Roman"/>
            <w:lang w:val="en-GB"/>
          </w:rPr>
          <w:t>spectrum</w:t>
        </w:r>
        <w:r w:rsidR="005C5ECC">
          <w:rPr>
            <w:rFonts w:ascii="Times New Roman" w:hAnsi="Times New Roman" w:cs="Times New Roman"/>
            <w:lang w:val="en-GB"/>
          </w:rPr>
          <w:t>.</w:t>
        </w:r>
      </w:ins>
    </w:p>
    <w:p w14:paraId="7E0ED94E" w14:textId="1AB37BBA" w:rsidR="0063179F" w:rsidRPr="004F7CB7" w:rsidRDefault="0063179F" w:rsidP="0063179F">
      <w:pPr>
        <w:rPr>
          <w:ins w:id="91" w:author="Charlier, Cyril (NIH/NIDDK) [F]" w:date="2022-03-22T14:36:00Z"/>
          <w:lang w:val="en-US"/>
          <w:rPrChange w:id="92" w:author="Charlier, Cyril (NIH/NIDDK) [F]" w:date="2022-03-25T09:34:00Z">
            <w:rPr>
              <w:ins w:id="93" w:author="Charlier, Cyril (NIH/NIDDK) [F]" w:date="2022-03-22T14:36:00Z"/>
            </w:rPr>
          </w:rPrChange>
        </w:rPr>
      </w:pPr>
    </w:p>
    <w:p w14:paraId="729E41BE" w14:textId="42968196" w:rsidR="0063179F" w:rsidRPr="004F7CB7" w:rsidRDefault="0063179F" w:rsidP="0063179F">
      <w:pPr>
        <w:rPr>
          <w:ins w:id="94" w:author="Charlier, Cyril (NIH/NIDDK) [F]" w:date="2022-03-22T14:36:00Z"/>
          <w:lang w:val="en-US"/>
          <w:rPrChange w:id="95" w:author="Charlier, Cyril (NIH/NIDDK) [F]" w:date="2022-03-25T09:34:00Z">
            <w:rPr>
              <w:ins w:id="96" w:author="Charlier, Cyril (NIH/NIDDK) [F]" w:date="2022-03-22T14:36:00Z"/>
            </w:rPr>
          </w:rPrChange>
        </w:rPr>
      </w:pPr>
    </w:p>
    <w:p w14:paraId="5FD245E5" w14:textId="4628C625" w:rsidR="00EF2D27" w:rsidRPr="005D0C44" w:rsidRDefault="0063179F" w:rsidP="00EF2D27">
      <w:pPr>
        <w:pStyle w:val="Heading1"/>
        <w:rPr>
          <w:ins w:id="97" w:author="Charlier, Cyril (NIH/NIDDK) [F]" w:date="2022-03-22T14:45:00Z"/>
          <w:lang w:val="en-US"/>
          <w:rPrChange w:id="98" w:author="Charlier, Cyril (NIH/NIDDK) [F]" w:date="2022-03-25T09:36:00Z">
            <w:rPr>
              <w:ins w:id="99" w:author="Charlier, Cyril (NIH/NIDDK) [F]" w:date="2022-03-22T14:45:00Z"/>
            </w:rPr>
          </w:rPrChange>
        </w:rPr>
        <w:pPrChange w:id="100" w:author="Charlier, Cyril (NIH/NIDDK) [F]" w:date="2022-03-22T14:46:00Z">
          <w:pPr/>
        </w:pPrChange>
      </w:pPr>
      <w:bookmarkStart w:id="101" w:name="_Toc99033615"/>
      <w:ins w:id="102" w:author="Charlier, Cyril (NIH/NIDDK) [F]" w:date="2022-03-22T14:36:00Z">
        <w:r w:rsidRPr="005D0C44">
          <w:rPr>
            <w:lang w:val="en-US"/>
            <w:rPrChange w:id="103" w:author="Charlier, Cyril (NIH/NIDDK) [F]" w:date="2022-03-25T09:36:00Z">
              <w:rPr/>
            </w:rPrChange>
          </w:rPr>
          <w:t>Quick Start</w:t>
        </w:r>
      </w:ins>
      <w:bookmarkEnd w:id="101"/>
    </w:p>
    <w:p w14:paraId="34E479E4" w14:textId="408209B7" w:rsidR="00EF2D27" w:rsidRPr="00EF2D27" w:rsidRDefault="00EF2D27" w:rsidP="00EF2D27">
      <w:pPr>
        <w:pStyle w:val="Heading2"/>
        <w:rPr>
          <w:ins w:id="104" w:author="Charlier, Cyril (NIH/NIDDK) [F]" w:date="2022-03-22T14:36:00Z"/>
          <w:lang w:val="en-US"/>
          <w:rPrChange w:id="105" w:author="Charlier, Cyril (NIH/NIDDK) [F]" w:date="2022-03-22T14:47:00Z">
            <w:rPr>
              <w:ins w:id="106" w:author="Charlier, Cyril (NIH/NIDDK) [F]" w:date="2022-03-22T14:36:00Z"/>
            </w:rPr>
          </w:rPrChange>
        </w:rPr>
        <w:pPrChange w:id="107" w:author="Charlier, Cyril (NIH/NIDDK) [F]" w:date="2022-03-22T14:45:00Z">
          <w:pPr>
            <w:pStyle w:val="Heading1"/>
          </w:pPr>
        </w:pPrChange>
      </w:pPr>
      <w:bookmarkStart w:id="108" w:name="_Toc99033616"/>
      <w:ins w:id="109" w:author="Charlier, Cyril (NIH/NIDDK) [F]" w:date="2022-03-22T14:45:00Z">
        <w:r w:rsidRPr="00EF2D27">
          <w:rPr>
            <w:lang w:val="en-US"/>
            <w:rPrChange w:id="110" w:author="Charlier, Cyril (NIH/NIDDK) [F]" w:date="2022-03-22T14:47:00Z">
              <w:rPr/>
            </w:rPrChange>
          </w:rPr>
          <w:t>Installation</w:t>
        </w:r>
      </w:ins>
      <w:bookmarkEnd w:id="108"/>
    </w:p>
    <w:p w14:paraId="21F9F2DF" w14:textId="7BD4678A" w:rsidR="00613B37" w:rsidRPr="00EF2D27" w:rsidRDefault="00613B37" w:rsidP="00E407DD">
      <w:pPr>
        <w:spacing w:line="240" w:lineRule="auto"/>
        <w:jc w:val="both"/>
        <w:rPr>
          <w:ins w:id="111" w:author="Charlier, Cyril (NIH/NIDDK) [F]" w:date="2022-03-22T14:36:00Z"/>
          <w:rFonts w:ascii="Times New Roman" w:hAnsi="Times New Roman" w:cs="Times New Roman"/>
          <w:lang w:val="en-US"/>
          <w:rPrChange w:id="112" w:author="Charlier, Cyril (NIH/NIDDK) [F]" w:date="2022-03-22T14:48:00Z">
            <w:rPr>
              <w:ins w:id="113" w:author="Charlier, Cyril (NIH/NIDDK) [F]" w:date="2022-03-22T14:36:00Z"/>
            </w:rPr>
          </w:rPrChange>
        </w:rPr>
        <w:pPrChange w:id="114" w:author="Charlier, Cyril (NIH/NIDDK) [F]" w:date="2022-03-24T10:03:00Z">
          <w:pPr/>
        </w:pPrChange>
      </w:pPr>
      <w:ins w:id="115" w:author="Charlier, Cyril (NIH/NIDDK) [F]" w:date="2022-03-22T14:44:00Z">
        <w:r w:rsidRPr="00EF2D27">
          <w:rPr>
            <w:rFonts w:ascii="Times New Roman" w:hAnsi="Times New Roman" w:cs="Times New Roman"/>
            <w:lang w:val="en-US"/>
            <w:rPrChange w:id="116" w:author="Charlier, Cyril (NIH/NIDDK) [F]" w:date="2022-03-22T14:48:00Z">
              <w:rPr/>
            </w:rPrChange>
          </w:rPr>
          <w:t>MultiN</w:t>
        </w:r>
      </w:ins>
      <w:ins w:id="117" w:author="Charlier, Cyril (NIH/NIDDK) [F]" w:date="2022-03-22T14:45:00Z">
        <w:r w:rsidRPr="00EF2D27">
          <w:rPr>
            <w:rFonts w:ascii="Times New Roman" w:hAnsi="Times New Roman" w:cs="Times New Roman"/>
            <w:lang w:val="en-US"/>
            <w:rPrChange w:id="118" w:author="Charlier, Cyril (NIH/NIDDK) [F]" w:date="2022-03-22T14:48:00Z">
              <w:rPr/>
            </w:rPrChange>
          </w:rPr>
          <w:t xml:space="preserve">MRFit requires Python 3.5 or higher </w:t>
        </w:r>
        <w:r w:rsidRPr="00EF2D27">
          <w:rPr>
            <w:rFonts w:ascii="Times New Roman" w:hAnsi="Times New Roman" w:cs="Times New Roman"/>
            <w:lang w:val="en-US"/>
            <w:rPrChange w:id="119" w:author="Charlier, Cyril (NIH/NIDDK) [F]" w:date="2022-03-22T14:48:00Z">
              <w:rPr>
                <w:lang w:val="en-US"/>
              </w:rPr>
            </w:rPrChange>
          </w:rPr>
          <w:t xml:space="preserve">and run on all </w:t>
        </w:r>
      </w:ins>
      <w:ins w:id="120" w:author="Charlier, Cyril (NIH/NIDDK) [F]" w:date="2022-03-22T14:47:00Z">
        <w:r w:rsidR="00EF2D27" w:rsidRPr="00EF2D27">
          <w:rPr>
            <w:rFonts w:ascii="Times New Roman" w:hAnsi="Times New Roman" w:cs="Times New Roman"/>
            <w:lang w:val="en-US"/>
            <w:rPrChange w:id="121" w:author="Charlier, Cyril (NIH/NIDDK) [F]" w:date="2022-03-22T14:48:00Z">
              <w:rPr>
                <w:lang w:val="en-US"/>
              </w:rPr>
            </w:rPrChange>
          </w:rPr>
          <w:t>platforms</w:t>
        </w:r>
      </w:ins>
      <w:ins w:id="122" w:author="Charlier, Cyril (NIH/NIDDK) [F]" w:date="2022-03-22T14:45:00Z">
        <w:r w:rsidRPr="00EF2D27">
          <w:rPr>
            <w:rFonts w:ascii="Times New Roman" w:hAnsi="Times New Roman" w:cs="Times New Roman"/>
            <w:lang w:val="en-US"/>
            <w:rPrChange w:id="123" w:author="Charlier, Cyril (NIH/NIDDK) [F]" w:date="2022-03-22T14:48:00Z">
              <w:rPr>
                <w:lang w:val="en-US"/>
              </w:rPr>
            </w:rPrChange>
          </w:rPr>
          <w:t>.</w:t>
        </w:r>
      </w:ins>
      <w:ins w:id="124" w:author="Charlier, Cyril (NIH/NIDDK) [F]" w:date="2022-03-22T14:47:00Z">
        <w:r w:rsidR="00EF2D27" w:rsidRPr="00EF2D27">
          <w:rPr>
            <w:rFonts w:ascii="Times New Roman" w:hAnsi="Times New Roman" w:cs="Times New Roman"/>
            <w:lang w:val="en-US"/>
            <w:rPrChange w:id="125" w:author="Charlier, Cyril (NIH/NIDDK) [F]" w:date="2022-03-22T14:48:00Z">
              <w:rPr>
                <w:lang w:val="en-US"/>
              </w:rPr>
            </w:rPrChange>
          </w:rPr>
          <w:t xml:space="preserve"> If you don’t have a Python environment configured on your computer, </w:t>
        </w:r>
      </w:ins>
      <w:ins w:id="126" w:author="Charlier, Cyril (NIH/NIDDK) [F]" w:date="2022-03-22T14:48:00Z">
        <w:r w:rsidR="00EF2D27" w:rsidRPr="00EF2D27">
          <w:rPr>
            <w:rFonts w:ascii="Times New Roman" w:hAnsi="Times New Roman" w:cs="Times New Roman"/>
            <w:lang w:val="en-US"/>
            <w:rPrChange w:id="127" w:author="Charlier, Cyril (NIH/NIDDK) [F]" w:date="2022-03-22T14:48:00Z">
              <w:rPr>
                <w:lang w:val="en-US"/>
              </w:rPr>
            </w:rPrChange>
          </w:rPr>
          <w:t xml:space="preserve">we recommend that you follow the instructions from </w:t>
        </w:r>
        <w:r w:rsidR="00EF2D27" w:rsidRPr="00EF2D27">
          <w:rPr>
            <w:rFonts w:ascii="Times New Roman" w:hAnsi="Times New Roman" w:cs="Times New Roman"/>
            <w:lang w:val="en-US"/>
            <w:rPrChange w:id="128" w:author="Charlier, Cyril (NIH/NIDDK) [F]" w:date="2022-03-22T14:48:00Z">
              <w:rPr>
                <w:lang w:val="en-US"/>
              </w:rPr>
            </w:rPrChange>
          </w:rPr>
          <w:fldChar w:fldCharType="begin"/>
        </w:r>
        <w:r w:rsidR="00EF2D27" w:rsidRPr="00EF2D27">
          <w:rPr>
            <w:rFonts w:ascii="Times New Roman" w:hAnsi="Times New Roman" w:cs="Times New Roman"/>
            <w:lang w:val="en-US"/>
            <w:rPrChange w:id="129" w:author="Charlier, Cyril (NIH/NIDDK) [F]" w:date="2022-03-22T14:48:00Z">
              <w:rPr>
                <w:lang w:val="en-US"/>
              </w:rPr>
            </w:rPrChange>
          </w:rPr>
          <w:instrText xml:space="preserve"> HYPERLINK "https://www.anaconda.com/products/individual" </w:instrText>
        </w:r>
        <w:r w:rsidR="00EF2D27" w:rsidRPr="00EF2D27">
          <w:rPr>
            <w:rFonts w:ascii="Times New Roman" w:hAnsi="Times New Roman" w:cs="Times New Roman"/>
            <w:lang w:val="en-US"/>
            <w:rPrChange w:id="130" w:author="Charlier, Cyril (NIH/NIDDK) [F]" w:date="2022-03-22T14:48:00Z">
              <w:rPr>
                <w:lang w:val="en-US"/>
              </w:rPr>
            </w:rPrChange>
          </w:rPr>
        </w:r>
        <w:r w:rsidR="00EF2D27" w:rsidRPr="00EF2D27">
          <w:rPr>
            <w:rFonts w:ascii="Times New Roman" w:hAnsi="Times New Roman" w:cs="Times New Roman"/>
            <w:lang w:val="en-US"/>
            <w:rPrChange w:id="131" w:author="Charlier, Cyril (NIH/NIDDK) [F]" w:date="2022-03-22T14:48:00Z">
              <w:rPr>
                <w:lang w:val="en-US"/>
              </w:rPr>
            </w:rPrChange>
          </w:rPr>
          <w:fldChar w:fldCharType="separate"/>
        </w:r>
        <w:r w:rsidR="00EF2D27" w:rsidRPr="00EF2D27">
          <w:rPr>
            <w:rStyle w:val="Hyperlink"/>
            <w:rFonts w:ascii="Times New Roman" w:hAnsi="Times New Roman" w:cs="Times New Roman"/>
            <w:lang w:val="en-US"/>
            <w:rPrChange w:id="132" w:author="Charlier, Cyril (NIH/NIDDK) [F]" w:date="2022-03-22T14:48:00Z">
              <w:rPr>
                <w:rStyle w:val="Hyperlink"/>
                <w:lang w:val="en-US"/>
              </w:rPr>
            </w:rPrChange>
          </w:rPr>
          <w:t>Anaconda</w:t>
        </w:r>
        <w:r w:rsidR="00EF2D27" w:rsidRPr="00EF2D27">
          <w:rPr>
            <w:rFonts w:ascii="Times New Roman" w:hAnsi="Times New Roman" w:cs="Times New Roman"/>
            <w:lang w:val="en-US"/>
            <w:rPrChange w:id="133" w:author="Charlier, Cyril (NIH/NIDDK) [F]" w:date="2022-03-22T14:48:00Z">
              <w:rPr>
                <w:lang w:val="en-US"/>
              </w:rPr>
            </w:rPrChange>
          </w:rPr>
          <w:fldChar w:fldCharType="end"/>
        </w:r>
        <w:r w:rsidR="00EF2D27" w:rsidRPr="00EF2D27">
          <w:rPr>
            <w:rFonts w:ascii="Times New Roman" w:hAnsi="Times New Roman" w:cs="Times New Roman"/>
            <w:lang w:val="en-US"/>
            <w:rPrChange w:id="134" w:author="Charlier, Cyril (NIH/NIDDK) [F]" w:date="2022-03-22T14:48:00Z">
              <w:rPr>
                <w:lang w:val="en-US"/>
              </w:rPr>
            </w:rPrChange>
          </w:rPr>
          <w:t xml:space="preserve">. </w:t>
        </w:r>
      </w:ins>
      <w:ins w:id="135" w:author="Charlier, Cyril (NIH/NIDDK) [F]" w:date="2022-03-22T14:45:00Z">
        <w:r w:rsidRPr="00EF2D27">
          <w:rPr>
            <w:rFonts w:ascii="Times New Roman" w:hAnsi="Times New Roman" w:cs="Times New Roman"/>
            <w:lang w:val="en-US"/>
            <w:rPrChange w:id="136" w:author="Charlier, Cyril (NIH/NIDDK) [F]" w:date="2022-03-22T14:48:00Z">
              <w:rPr>
                <w:lang w:val="en-US"/>
              </w:rPr>
            </w:rPrChange>
          </w:rPr>
          <w:t xml:space="preserve"> </w:t>
        </w:r>
      </w:ins>
    </w:p>
    <w:p w14:paraId="154AFEBE" w14:textId="2A87C063" w:rsidR="0063179F" w:rsidRPr="00E407DD" w:rsidRDefault="000E1F13" w:rsidP="0063179F">
      <w:pPr>
        <w:rPr>
          <w:ins w:id="137" w:author="Charlier, Cyril (NIH/NIDDK) [F]" w:date="2022-03-22T14:50:00Z"/>
          <w:rFonts w:ascii="Times New Roman" w:hAnsi="Times New Roman" w:cs="Times New Roman"/>
          <w:lang w:val="en-US"/>
          <w:rPrChange w:id="138" w:author="Charlier, Cyril (NIH/NIDDK) [F]" w:date="2022-03-24T16:46:00Z">
            <w:rPr>
              <w:ins w:id="139" w:author="Charlier, Cyril (NIH/NIDDK) [F]" w:date="2022-03-22T14:50:00Z"/>
              <w:lang w:val="en-US"/>
            </w:rPr>
          </w:rPrChange>
        </w:rPr>
      </w:pPr>
      <w:ins w:id="140" w:author="Charlier, Cyril (NIH/NIDDK) [F]" w:date="2022-03-22T14:49:00Z">
        <w:r w:rsidRPr="00E407DD">
          <w:rPr>
            <w:rFonts w:ascii="Times New Roman" w:hAnsi="Times New Roman" w:cs="Times New Roman"/>
            <w:lang w:val="en-US"/>
            <w:rPrChange w:id="141" w:author="Charlier, Cyril (NIH/NIDDK) [F]" w:date="2022-03-24T16:46:00Z">
              <w:rPr>
                <w:lang w:val="en-US"/>
              </w:rPr>
            </w:rPrChange>
          </w:rPr>
          <w:t>Then, open a terminal (</w:t>
        </w:r>
        <w:r w:rsidRPr="00E407DD">
          <w:rPr>
            <w:rFonts w:ascii="Times New Roman" w:hAnsi="Times New Roman" w:cs="Times New Roman"/>
            <w:i/>
            <w:lang w:val="en-US"/>
            <w:rPrChange w:id="142" w:author="Charlier, Cyril (NIH/NIDDK) [F]" w:date="2022-03-24T16:46:00Z">
              <w:rPr>
                <w:lang w:val="en-US"/>
              </w:rPr>
            </w:rPrChange>
          </w:rPr>
          <w:t>e.g.</w:t>
        </w:r>
        <w:r w:rsidRPr="00E407DD">
          <w:rPr>
            <w:rFonts w:ascii="Times New Roman" w:hAnsi="Times New Roman" w:cs="Times New Roman"/>
            <w:lang w:val="en-US"/>
            <w:rPrChange w:id="143" w:author="Charlier, Cyril (NIH/NIDDK) [F]" w:date="2022-03-24T16:46:00Z">
              <w:rPr>
                <w:lang w:val="en-US"/>
              </w:rPr>
            </w:rPrChange>
          </w:rPr>
          <w:t xml:space="preserve"> run </w:t>
        </w:r>
        <w:r w:rsidRPr="00E407DD">
          <w:rPr>
            <w:rFonts w:ascii="Times New Roman" w:hAnsi="Times New Roman" w:cs="Times New Roman"/>
            <w:i/>
            <w:lang w:val="en-US"/>
            <w:rPrChange w:id="144" w:author="Charlier, Cyril (NIH/NIDDK) [F]" w:date="2022-03-24T16:46:00Z">
              <w:rPr>
                <w:lang w:val="en-US"/>
              </w:rPr>
            </w:rPrChange>
          </w:rPr>
          <w:t>Anaconda Prompt</w:t>
        </w:r>
        <w:r w:rsidRPr="00E407DD">
          <w:rPr>
            <w:rFonts w:ascii="Times New Roman" w:hAnsi="Times New Roman" w:cs="Times New Roman"/>
            <w:lang w:val="en-US"/>
            <w:rPrChange w:id="145" w:author="Charlier, Cyril (NIH/NIDDK) [F]" w:date="2022-03-24T16:46:00Z">
              <w:rPr>
                <w:lang w:val="en-US"/>
              </w:rPr>
            </w:rPrChange>
          </w:rPr>
          <w:t xml:space="preserve"> if you have installed Anaconda) and type:</w:t>
        </w:r>
      </w:ins>
    </w:p>
    <w:p w14:paraId="77DFFF82" w14:textId="6F6D7C98" w:rsidR="00B64FC6" w:rsidRPr="00E407DD" w:rsidRDefault="00B64FC6" w:rsidP="0063179F">
      <w:pPr>
        <w:rPr>
          <w:ins w:id="146" w:author="Charlier, Cyril (NIH/NIDDK) [F]" w:date="2022-03-22T14:50:00Z"/>
          <w:rFonts w:ascii="Times New Roman" w:hAnsi="Times New Roman" w:cs="Times New Roman"/>
          <w:lang w:val="en-US"/>
          <w:rPrChange w:id="147" w:author="Charlier, Cyril (NIH/NIDDK) [F]" w:date="2022-03-24T16:46:00Z">
            <w:rPr>
              <w:ins w:id="148" w:author="Charlier, Cyril (NIH/NIDDK) [F]" w:date="2022-03-22T14:50:00Z"/>
              <w:lang w:val="en-US"/>
            </w:rPr>
          </w:rPrChange>
        </w:rPr>
      </w:pPr>
      <w:ins w:id="149" w:author="Charlier, Cyril (NIH/NIDDK) [F]" w:date="2022-03-22T14:50:00Z">
        <w:r w:rsidRPr="00E407DD">
          <w:rPr>
            <w:rFonts w:ascii="Times New Roman" w:hAnsi="Times New Roman" w:cs="Times New Roman"/>
            <w:highlight w:val="yellow"/>
            <w:lang w:val="en-US"/>
            <w:rPrChange w:id="150" w:author="Charlier, Cyril (NIH/NIDDK) [F]" w:date="2022-03-24T16:46:00Z">
              <w:rPr>
                <w:lang w:val="en-US"/>
              </w:rPr>
            </w:rPrChange>
          </w:rPr>
          <w:t>pip install multinmrfit</w:t>
        </w:r>
      </w:ins>
    </w:p>
    <w:p w14:paraId="1F20B971" w14:textId="75912F80" w:rsidR="00B64FC6" w:rsidRDefault="00B64FC6" w:rsidP="00B64FC6">
      <w:pPr>
        <w:pStyle w:val="Heading2"/>
        <w:rPr>
          <w:ins w:id="151" w:author="Charlier, Cyril (NIH/NIDDK) [F]" w:date="2022-03-24T16:57:00Z"/>
          <w:lang w:val="en-US"/>
        </w:rPr>
      </w:pPr>
      <w:bookmarkStart w:id="152" w:name="_Toc99033617"/>
      <w:ins w:id="153" w:author="Charlier, Cyril (NIH/NIDDK) [F]" w:date="2022-03-22T14:51:00Z">
        <w:r>
          <w:rPr>
            <w:lang w:val="en-US"/>
          </w:rPr>
          <w:t>Usage</w:t>
        </w:r>
      </w:ins>
      <w:ins w:id="154" w:author="Charlier, Cyril (NIH/NIDDK) [F]" w:date="2022-03-24T16:59:00Z">
        <w:r w:rsidR="008702C8">
          <w:rPr>
            <w:lang w:val="en-US"/>
          </w:rPr>
          <w:t xml:space="preserve"> – Data Loading</w:t>
        </w:r>
      </w:ins>
      <w:bookmarkEnd w:id="152"/>
    </w:p>
    <w:p w14:paraId="2C044C19" w14:textId="4FAFE763" w:rsidR="00853073" w:rsidRPr="00853073" w:rsidRDefault="00853073" w:rsidP="00853073">
      <w:pPr>
        <w:pStyle w:val="Heading3"/>
        <w:rPr>
          <w:ins w:id="155" w:author="Charlier, Cyril (NIH/NIDDK) [F]" w:date="2022-03-22T14:51:00Z"/>
          <w:lang w:val="en-US"/>
        </w:rPr>
        <w:pPrChange w:id="156" w:author="Charlier, Cyril (NIH/NIDDK) [F]" w:date="2022-03-24T16:57:00Z">
          <w:pPr>
            <w:pStyle w:val="Heading2"/>
          </w:pPr>
        </w:pPrChange>
      </w:pPr>
      <w:bookmarkStart w:id="157" w:name="_Toc99033618"/>
      <w:ins w:id="158" w:author="Charlier, Cyril (NIH/NIDDK) [F]" w:date="2022-03-24T16:56:00Z">
        <w:r>
          <w:rPr>
            <w:lang w:val="en-US"/>
          </w:rPr>
          <w:t>Graphical User Interface</w:t>
        </w:r>
      </w:ins>
      <w:bookmarkEnd w:id="157"/>
    </w:p>
    <w:p w14:paraId="45CF6C4A" w14:textId="070D6B0F" w:rsidR="00B64FC6" w:rsidRPr="00E407DD" w:rsidRDefault="00B64FC6" w:rsidP="00B64FC6">
      <w:pPr>
        <w:rPr>
          <w:ins w:id="159" w:author="Charlier, Cyril (NIH/NIDDK) [F]" w:date="2022-03-22T14:52:00Z"/>
          <w:rFonts w:ascii="Times New Roman" w:hAnsi="Times New Roman" w:cs="Times New Roman"/>
          <w:lang w:val="en-US"/>
          <w:rPrChange w:id="160" w:author="Charlier, Cyril (NIH/NIDDK) [F]" w:date="2022-03-24T16:46:00Z">
            <w:rPr>
              <w:ins w:id="161" w:author="Charlier, Cyril (NIH/NIDDK) [F]" w:date="2022-03-22T14:52:00Z"/>
              <w:lang w:val="en-US"/>
            </w:rPr>
          </w:rPrChange>
        </w:rPr>
      </w:pPr>
      <w:ins w:id="162" w:author="Charlier, Cyril (NIH/NIDDK) [F]" w:date="2022-03-22T14:51:00Z">
        <w:r w:rsidRPr="00E407DD">
          <w:rPr>
            <w:rFonts w:ascii="Times New Roman" w:hAnsi="Times New Roman" w:cs="Times New Roman"/>
            <w:lang w:val="en-US"/>
            <w:rPrChange w:id="163" w:author="Charlier, Cyril (NIH/NIDDK) [F]" w:date="2022-03-24T16:46:00Z">
              <w:rPr>
                <w:lang w:val="en-US"/>
              </w:rPr>
            </w:rPrChange>
          </w:rPr>
          <w:t>To start</w:t>
        </w:r>
      </w:ins>
      <w:ins w:id="164" w:author="Charlier, Cyril (NIH/NIDDK) [F]" w:date="2022-03-22T14:56:00Z">
        <w:r w:rsidR="00251205" w:rsidRPr="00E407DD">
          <w:rPr>
            <w:rFonts w:ascii="Times New Roman" w:hAnsi="Times New Roman" w:cs="Times New Roman"/>
            <w:lang w:val="en-US"/>
            <w:rPrChange w:id="165" w:author="Charlier, Cyril (NIH/NIDDK) [F]" w:date="2022-03-24T16:46:00Z">
              <w:rPr>
                <w:lang w:val="en-US"/>
              </w:rPr>
            </w:rPrChange>
          </w:rPr>
          <w:t xml:space="preserve"> </w:t>
        </w:r>
      </w:ins>
      <w:ins w:id="166" w:author="Charlier, Cyril (NIH/NIDDK) [F]" w:date="2022-03-22T14:51:00Z">
        <w:r w:rsidRPr="00E407DD">
          <w:rPr>
            <w:rFonts w:ascii="Times New Roman" w:hAnsi="Times New Roman" w:cs="Times New Roman"/>
            <w:lang w:val="en-US"/>
            <w:rPrChange w:id="167" w:author="Charlier, Cyril (NIH/NIDDK) [F]" w:date="2022-03-24T16:46:00Z">
              <w:rPr>
                <w:lang w:val="en-US"/>
              </w:rPr>
            </w:rPrChange>
          </w:rPr>
          <w:t>the Graphical User Inter</w:t>
        </w:r>
      </w:ins>
      <w:ins w:id="168" w:author="Charlier, Cyril (NIH/NIDDK) [F]" w:date="2022-03-22T14:52:00Z">
        <w:r w:rsidRPr="00E407DD">
          <w:rPr>
            <w:rFonts w:ascii="Times New Roman" w:hAnsi="Times New Roman" w:cs="Times New Roman"/>
            <w:lang w:val="en-US"/>
            <w:rPrChange w:id="169" w:author="Charlier, Cyril (NIH/NIDDK) [F]" w:date="2022-03-24T16:46:00Z">
              <w:rPr>
                <w:lang w:val="en-US"/>
              </w:rPr>
            </w:rPrChange>
          </w:rPr>
          <w:t>face, type in a terminal (</w:t>
        </w:r>
        <w:r w:rsidR="00694C75" w:rsidRPr="00E407DD">
          <w:rPr>
            <w:rFonts w:ascii="Times New Roman" w:hAnsi="Times New Roman" w:cs="Times New Roman"/>
            <w:lang w:val="en-US"/>
            <w:rPrChange w:id="170" w:author="Charlier, Cyril (NIH/NIDDK) [F]" w:date="2022-03-24T16:46:00Z">
              <w:rPr>
                <w:lang w:val="en-US"/>
              </w:rPr>
            </w:rPrChange>
          </w:rPr>
          <w:t xml:space="preserve">or </w:t>
        </w:r>
        <w:r w:rsidRPr="00E407DD">
          <w:rPr>
            <w:rFonts w:ascii="Times New Roman" w:hAnsi="Times New Roman" w:cs="Times New Roman"/>
            <w:i/>
            <w:lang w:val="en-US"/>
            <w:rPrChange w:id="171" w:author="Charlier, Cyril (NIH/NIDDK) [F]" w:date="2022-03-24T16:46:00Z">
              <w:rPr>
                <w:i/>
                <w:lang w:val="en-US"/>
              </w:rPr>
            </w:rPrChange>
          </w:rPr>
          <w:t>Anaconda Prompt</w:t>
        </w:r>
        <w:r w:rsidRPr="00E407DD">
          <w:rPr>
            <w:rFonts w:ascii="Times New Roman" w:hAnsi="Times New Roman" w:cs="Times New Roman"/>
            <w:i/>
            <w:lang w:val="en-US"/>
            <w:rPrChange w:id="172" w:author="Charlier, Cyril (NIH/NIDDK) [F]" w:date="2022-03-24T16:46:00Z">
              <w:rPr>
                <w:i/>
                <w:lang w:val="en-US"/>
              </w:rPr>
            </w:rPrChange>
          </w:rPr>
          <w:t xml:space="preserve"> </w:t>
        </w:r>
        <w:r w:rsidRPr="00E407DD">
          <w:rPr>
            <w:rFonts w:ascii="Times New Roman" w:hAnsi="Times New Roman" w:cs="Times New Roman"/>
            <w:lang w:val="en-US"/>
            <w:rPrChange w:id="173" w:author="Charlier, Cyril (NIH/NIDDK) [F]" w:date="2022-03-24T16:46:00Z">
              <w:rPr>
                <w:i/>
                <w:lang w:val="en-US"/>
              </w:rPr>
            </w:rPrChange>
          </w:rPr>
          <w:t>for Windows)</w:t>
        </w:r>
      </w:ins>
    </w:p>
    <w:tbl>
      <w:tblPr>
        <w:tblStyle w:val="GridTable1Light-Accent4"/>
        <w:tblW w:w="0" w:type="auto"/>
        <w:tblLook w:val="04A0" w:firstRow="1" w:lastRow="0" w:firstColumn="1" w:lastColumn="0" w:noHBand="0" w:noVBand="1"/>
        <w:tblPrChange w:id="174" w:author="Charlier, Cyril (NIH/NIDDK) [F]" w:date="2022-03-22T14:5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10"/>
        <w:tblGridChange w:id="175">
          <w:tblGrid>
            <w:gridCol w:w="9010"/>
          </w:tblGrid>
        </w:tblGridChange>
      </w:tblGrid>
      <w:tr w:rsidR="00251205" w:rsidRPr="00BD284F" w14:paraId="697A0124" w14:textId="77777777" w:rsidTr="00251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6" w:author="Charlier, Cyril (NIH/NIDDK) [F]" w:date="2022-03-22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tcPrChange w:id="177" w:author="Charlier, Cyril (NIH/NIDDK) [F]" w:date="2022-03-22T14:55:00Z">
              <w:tcPr>
                <w:tcW w:w="9010" w:type="dxa"/>
              </w:tcPr>
            </w:tcPrChange>
          </w:tcPr>
          <w:p w14:paraId="4EF35E6B" w14:textId="3B97D3EE" w:rsidR="00251205" w:rsidRPr="00251205" w:rsidRDefault="00251205" w:rsidP="00251205">
            <w:pPr>
              <w:spacing w:after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78" w:author="Charlier, Cyril (NIH/NIDDK) [F]" w:date="2022-03-22T14:53:00Z"/>
                <w:rFonts w:ascii="Times New Roman" w:hAnsi="Times New Roman" w:cs="Times New Roman"/>
                <w:b w:val="0"/>
                <w:bCs w:val="0"/>
                <w:lang w:val="en-US"/>
                <w:rPrChange w:id="179" w:author="Charlier, Cyril (NIH/NIDDK) [F]" w:date="2022-03-22T14:55:00Z">
                  <w:rPr>
                    <w:ins w:id="180" w:author="Charlier, Cyril (NIH/NIDDK) [F]" w:date="2022-03-22T14:53:00Z"/>
                    <w:lang w:val="en-US"/>
                  </w:rPr>
                </w:rPrChange>
              </w:rPr>
              <w:pPrChange w:id="181" w:author="Charlier, Cyril (NIH/NIDDK) [F]" w:date="2022-03-22T14:54:00Z">
                <w:pPr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2" w:author="Charlier, Cyril (NIH/NIDDK) [F]" w:date="2022-03-22T14:54:00Z">
              <w:r w:rsidRPr="00251205">
                <w:rPr>
                  <w:rFonts w:ascii="Times New Roman" w:hAnsi="Times New Roman" w:cs="Times New Roman"/>
                  <w:b w:val="0"/>
                  <w:bCs w:val="0"/>
                  <w:lang w:val="en-US"/>
                  <w:rPrChange w:id="183" w:author="Charlier, Cyril (NIH/NIDDK) [F]" w:date="2022-03-22T14:55:00Z">
                    <w:rPr>
                      <w:lang w:val="en-US"/>
                    </w:rPr>
                  </w:rPrChange>
                </w:rPr>
                <w:t>m</w:t>
              </w:r>
            </w:ins>
            <w:ins w:id="184" w:author="Charlier, Cyril (NIH/NIDDK) [F]" w:date="2022-03-22T14:53:00Z">
              <w:r w:rsidRPr="00251205">
                <w:rPr>
                  <w:rFonts w:ascii="Times New Roman" w:hAnsi="Times New Roman" w:cs="Times New Roman"/>
                  <w:b w:val="0"/>
                  <w:bCs w:val="0"/>
                  <w:lang w:val="en-US"/>
                  <w:rPrChange w:id="185" w:author="Charlier, Cyril (NIH/NIDDK) [F]" w:date="2022-03-22T14:55:00Z">
                    <w:rPr>
                      <w:lang w:val="en-US"/>
                    </w:rPr>
                  </w:rPrChange>
                </w:rPr>
                <w:t>ultinmrfit</w:t>
              </w:r>
            </w:ins>
          </w:p>
        </w:tc>
      </w:tr>
    </w:tbl>
    <w:p w14:paraId="5DF5DE75" w14:textId="77777777" w:rsidR="00E407DD" w:rsidRDefault="00E407DD" w:rsidP="003628A4">
      <w:pPr>
        <w:spacing w:after="0" w:line="240" w:lineRule="auto"/>
        <w:rPr>
          <w:ins w:id="186" w:author="Charlier, Cyril (NIH/NIDDK) [F]" w:date="2022-03-24T16:45:00Z"/>
          <w:lang w:val="en-US"/>
        </w:rPr>
      </w:pPr>
    </w:p>
    <w:p w14:paraId="35B2CDF7" w14:textId="7C1F75C4" w:rsidR="003628A4" w:rsidRPr="00E407DD" w:rsidRDefault="00251205" w:rsidP="003628A4">
      <w:pPr>
        <w:spacing w:after="0" w:line="240" w:lineRule="auto"/>
        <w:rPr>
          <w:ins w:id="187" w:author="Charlier, Cyril (NIH/NIDDK) [F]" w:date="2022-03-23T14:24:00Z"/>
          <w:rFonts w:ascii="Times New Roman" w:hAnsi="Times New Roman" w:cs="Times New Roman"/>
          <w:lang w:val="en-US"/>
          <w:rPrChange w:id="188" w:author="Charlier, Cyril (NIH/NIDDK) [F]" w:date="2022-03-24T16:46:00Z">
            <w:rPr>
              <w:ins w:id="189" w:author="Charlier, Cyril (NIH/NIDDK) [F]" w:date="2022-03-23T14:24:00Z"/>
              <w:rFonts w:ascii="Times New Roman" w:eastAsia="Times New Roman" w:hAnsi="Times New Roman" w:cs="Times New Roman"/>
              <w:sz w:val="24"/>
              <w:szCs w:val="24"/>
              <w:lang w:val="en-FR" w:eastAsia="en-GB"/>
            </w:rPr>
          </w:rPrChange>
        </w:rPr>
      </w:pPr>
      <w:ins w:id="190" w:author="Charlier, Cyril (NIH/NIDDK) [F]" w:date="2022-03-22T14:56:00Z">
        <w:r w:rsidRPr="00E407DD">
          <w:rPr>
            <w:rFonts w:ascii="Times New Roman" w:hAnsi="Times New Roman" w:cs="Times New Roman"/>
            <w:lang w:val="en-US"/>
            <w:rPrChange w:id="191" w:author="Charlier, Cyril (NIH/NIDDK) [F]" w:date="2022-03-24T16:46:00Z">
              <w:rPr>
                <w:lang w:val="en-US"/>
              </w:rPr>
            </w:rPrChange>
          </w:rPr>
          <w:t xml:space="preserve">The </w:t>
        </w:r>
        <w:r w:rsidRPr="00E407DD">
          <w:rPr>
            <w:rFonts w:ascii="Times New Roman" w:hAnsi="Times New Roman" w:cs="Times New Roman"/>
            <w:lang w:val="en-US"/>
          </w:rPr>
          <w:t>MultiNMRFit</w:t>
        </w:r>
        <w:r w:rsidRPr="00E407DD">
          <w:rPr>
            <w:rFonts w:ascii="Times New Roman" w:hAnsi="Times New Roman" w:cs="Times New Roman"/>
            <w:lang w:val="en-US"/>
          </w:rPr>
          <w:t xml:space="preserve"> window will open. </w:t>
        </w:r>
      </w:ins>
      <w:ins w:id="192" w:author="Charlier, Cyril (NIH/NIDDK) [F]" w:date="2022-03-23T14:24:00Z">
        <w:r w:rsidR="003628A4" w:rsidRPr="00E407DD">
          <w:rPr>
            <w:rFonts w:ascii="Times New Roman" w:hAnsi="Times New Roman" w:cs="Times New Roman"/>
            <w:lang w:val="en-US"/>
            <w:rPrChange w:id="193" w:author="Charlier, Cyril (NIH/NIDDK) [F]" w:date="2022-03-24T16:46:00Z">
              <w:rPr>
                <w:rFonts w:ascii="Lato" w:eastAsia="Times New Roman" w:hAnsi="Lato" w:cs="Times New Roman"/>
                <w:color w:val="404040"/>
                <w:sz w:val="24"/>
                <w:szCs w:val="24"/>
                <w:shd w:val="clear" w:color="auto" w:fill="FCFCFC"/>
                <w:lang w:val="en-FR" w:eastAsia="en-GB"/>
              </w:rPr>
            </w:rPrChange>
          </w:rPr>
          <w:t>If the window fails to open, have a look at our </w:t>
        </w:r>
      </w:ins>
      <w:ins w:id="194" w:author="Charlier, Cyril (NIH/NIDDK) [F]" w:date="2022-03-24T09:52:00Z">
        <w:r w:rsidR="00314715" w:rsidRPr="00E407DD">
          <w:rPr>
            <w:rFonts w:ascii="Times New Roman" w:hAnsi="Times New Roman" w:cs="Times New Roman"/>
            <w:lang w:val="en-US"/>
          </w:rPr>
          <w:t xml:space="preserve">help </w:t>
        </w:r>
      </w:ins>
      <w:ins w:id="195" w:author="Charlier, Cyril (NIH/NIDDK) [F]" w:date="2022-03-24T09:54:00Z">
        <w:r w:rsidR="00314715" w:rsidRPr="00E407DD">
          <w:rPr>
            <w:rFonts w:ascii="Times New Roman" w:hAnsi="Times New Roman" w:cs="Times New Roman"/>
            <w:lang w:val="en-US"/>
          </w:rPr>
          <w:t>section</w:t>
        </w:r>
      </w:ins>
      <w:ins w:id="196" w:author="Charlier, Cyril (NIH/NIDDK) [F]" w:date="2022-03-24T09:52:00Z">
        <w:r w:rsidR="00314715" w:rsidRPr="00E407DD">
          <w:rPr>
            <w:rFonts w:ascii="Times New Roman" w:hAnsi="Times New Roman" w:cs="Times New Roman"/>
            <w:lang w:val="en-US"/>
          </w:rPr>
          <w:t xml:space="preserve"> </w:t>
        </w:r>
      </w:ins>
      <w:ins w:id="197" w:author="Charlier, Cyril (NIH/NIDDK) [F]" w:date="2022-03-23T14:24:00Z">
        <w:r w:rsidR="003628A4" w:rsidRPr="00E407DD">
          <w:rPr>
            <w:rFonts w:ascii="Times New Roman" w:hAnsi="Times New Roman" w:cs="Times New Roman"/>
            <w:lang w:val="en-US"/>
            <w:rPrChange w:id="198" w:author="Charlier, Cyril (NIH/NIDDK) [F]" w:date="2022-03-24T16:46:00Z">
              <w:rPr>
                <w:rFonts w:ascii="Lato" w:eastAsia="Times New Roman" w:hAnsi="Lato" w:cs="Times New Roman"/>
                <w:color w:val="404040"/>
                <w:sz w:val="24"/>
                <w:szCs w:val="24"/>
                <w:shd w:val="clear" w:color="auto" w:fill="FCFCFC"/>
                <w:lang w:val="en-FR" w:eastAsia="en-GB"/>
              </w:rPr>
            </w:rPrChange>
          </w:rPr>
          <w:t>to solve the problem</w:t>
        </w:r>
        <w:r w:rsidR="003628A4" w:rsidRPr="00E407DD">
          <w:rPr>
            <w:rFonts w:ascii="Times New Roman" w:hAnsi="Times New Roman" w:cs="Times New Roman"/>
            <w:lang w:val="en-US"/>
          </w:rPr>
          <w:t>.</w:t>
        </w:r>
      </w:ins>
    </w:p>
    <w:p w14:paraId="2C76D694" w14:textId="27945419" w:rsidR="00251205" w:rsidRDefault="00251205" w:rsidP="0063179F">
      <w:pPr>
        <w:rPr>
          <w:ins w:id="199" w:author="Charlier, Cyril (NIH/NIDDK) [F]" w:date="2022-03-22T14:57:00Z"/>
          <w:rFonts w:ascii="Times New Roman" w:hAnsi="Times New Roman" w:cs="Times New Roman"/>
          <w:lang w:val="en-US"/>
        </w:rPr>
      </w:pPr>
    </w:p>
    <w:p w14:paraId="6022451C" w14:textId="57C7D369" w:rsidR="000D6EF1" w:rsidRDefault="000D6EF1" w:rsidP="0063179F">
      <w:pPr>
        <w:rPr>
          <w:ins w:id="200" w:author="Charlier, Cyril (NIH/NIDDK) [F]" w:date="2022-03-22T14:57:00Z"/>
          <w:rFonts w:ascii="Times New Roman" w:hAnsi="Times New Roman" w:cs="Times New Roman"/>
          <w:lang w:val="en-US"/>
        </w:rPr>
      </w:pPr>
      <w:ins w:id="201" w:author="Charlier, Cyril (NIH/NIDDK) [F]" w:date="2022-03-22T14:57:00Z">
        <w:r>
          <w:rPr>
            <w:rFonts w:ascii="Times New Roman" w:hAnsi="Times New Roman" w:cs="Times New Roman"/>
            <w:noProof/>
            <w:lang w:val="en-US"/>
          </w:rPr>
          <w:lastRenderedPageBreak/>
          <w:drawing>
            <wp:inline distT="0" distB="0" distL="0" distR="0" wp14:anchorId="280652B7" wp14:editId="1ADD3995">
              <wp:extent cx="5712900" cy="2990088"/>
              <wp:effectExtent l="0" t="0" r="2540" b="0"/>
              <wp:docPr id="1" name="Picture 1" descr="Graphical user interfac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Graphical user interface&#10;&#10;Description automatically generated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7417" cy="30186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2CCEA1" w14:textId="77777777" w:rsidR="000D6EF1" w:rsidRDefault="000D6EF1" w:rsidP="0063179F">
      <w:pPr>
        <w:rPr>
          <w:ins w:id="202" w:author="Charlier, Cyril (NIH/NIDDK) [F]" w:date="2022-03-22T14:50:00Z"/>
          <w:lang w:val="en-US"/>
        </w:rPr>
      </w:pPr>
    </w:p>
    <w:p w14:paraId="10C28789" w14:textId="3E5F8A15" w:rsidR="00B64FC6" w:rsidRDefault="00B64FC6" w:rsidP="0063179F">
      <w:pPr>
        <w:rPr>
          <w:ins w:id="203" w:author="Charlier, Cyril (NIH/NIDDK) [F]" w:date="2022-03-22T14:50:00Z"/>
          <w:lang w:val="en-US"/>
        </w:rPr>
      </w:pPr>
    </w:p>
    <w:p w14:paraId="41692DAD" w14:textId="032E3FC8" w:rsidR="00E407DD" w:rsidRDefault="00E407DD" w:rsidP="00E407DD">
      <w:pPr>
        <w:spacing w:after="0" w:line="240" w:lineRule="auto"/>
        <w:jc w:val="both"/>
        <w:rPr>
          <w:ins w:id="204" w:author="Charlier, Cyril (NIH/NIDDK) [F]" w:date="2022-03-24T16:59:00Z"/>
          <w:rFonts w:ascii="Times New Roman" w:hAnsi="Times New Roman" w:cs="Times New Roman"/>
          <w:lang w:val="en-US"/>
        </w:rPr>
      </w:pPr>
      <w:ins w:id="205" w:author="Charlier, Cyril (NIH/NIDDK) [F]" w:date="2022-03-24T16:50:00Z">
        <w:r>
          <w:rPr>
            <w:rFonts w:ascii="Times New Roman" w:hAnsi="Times New Roman" w:cs="Times New Roman"/>
            <w:lang w:val="en-US"/>
          </w:rPr>
          <w:t>Fill all the required entries</w:t>
        </w:r>
      </w:ins>
      <w:ins w:id="206" w:author="Charlier, Cyril (NIH/NIDDK) [F]" w:date="2022-03-24T16:52:00Z">
        <w:r>
          <w:rPr>
            <w:rFonts w:ascii="Times New Roman" w:hAnsi="Times New Roman" w:cs="Times New Roman"/>
            <w:lang w:val="en-US"/>
          </w:rPr>
          <w:t xml:space="preserve"> from the </w:t>
        </w:r>
        <w:r w:rsidRPr="00E407DD">
          <w:rPr>
            <w:rFonts w:ascii="Times New Roman" w:hAnsi="Times New Roman" w:cs="Times New Roman"/>
            <w:i/>
            <w:iCs/>
            <w:lang w:val="en-US"/>
            <w:rPrChange w:id="207" w:author="Charlier, Cyril (NIH/NIDDK) [F]" w:date="2022-03-24T16:54:00Z">
              <w:rPr>
                <w:rFonts w:ascii="Times New Roman" w:hAnsi="Times New Roman" w:cs="Times New Roman"/>
                <w:lang w:val="en-US"/>
              </w:rPr>
            </w:rPrChange>
          </w:rPr>
          <w:t>inputs</w:t>
        </w:r>
      </w:ins>
      <w:ins w:id="208" w:author="Charlier, Cyril (NIH/NIDDK) [F]" w:date="2022-03-24T16:50:00Z">
        <w:r>
          <w:rPr>
            <w:rFonts w:ascii="Times New Roman" w:hAnsi="Times New Roman" w:cs="Times New Roman"/>
            <w:lang w:val="en-US"/>
          </w:rPr>
          <w:t xml:space="preserve">, </w:t>
        </w:r>
      </w:ins>
      <w:ins w:id="209" w:author="Charlier, Cyril (NIH/NIDDK) [F]" w:date="2022-03-24T16:54:00Z">
        <w:r w:rsidRPr="00E407DD">
          <w:rPr>
            <w:rFonts w:ascii="Times New Roman" w:hAnsi="Times New Roman" w:cs="Times New Roman"/>
            <w:i/>
            <w:iCs/>
            <w:lang w:val="en-US"/>
            <w:rPrChange w:id="210" w:author="Charlier, Cyril (NIH/NIDDK) [F]" w:date="2022-03-24T16:54:00Z">
              <w:rPr>
                <w:rFonts w:ascii="Times New Roman" w:hAnsi="Times New Roman" w:cs="Times New Roman"/>
                <w:lang w:val="en-US"/>
              </w:rPr>
            </w:rPrChange>
          </w:rPr>
          <w:t>analysis</w:t>
        </w:r>
        <w:r>
          <w:rPr>
            <w:rFonts w:ascii="Times New Roman" w:hAnsi="Times New Roman" w:cs="Times New Roman"/>
            <w:lang w:val="en-US"/>
          </w:rPr>
          <w:t xml:space="preserve"> and </w:t>
        </w:r>
        <w:r w:rsidRPr="00E407DD">
          <w:rPr>
            <w:rFonts w:ascii="Times New Roman" w:hAnsi="Times New Roman" w:cs="Times New Roman"/>
            <w:i/>
            <w:iCs/>
            <w:lang w:val="en-US"/>
            <w:rPrChange w:id="211" w:author="Charlier, Cyril (NIH/NIDDK) [F]" w:date="2022-03-24T16:54:00Z">
              <w:rPr>
                <w:rFonts w:ascii="Times New Roman" w:hAnsi="Times New Roman" w:cs="Times New Roman"/>
                <w:lang w:val="en-US"/>
              </w:rPr>
            </w:rPrChange>
          </w:rPr>
          <w:t>outputs</w:t>
        </w:r>
        <w:r>
          <w:rPr>
            <w:rFonts w:ascii="Times New Roman" w:hAnsi="Times New Roman" w:cs="Times New Roman"/>
            <w:lang w:val="en-US"/>
          </w:rPr>
          <w:t xml:space="preserve"> sections. Options might be used accordingly </w:t>
        </w:r>
      </w:ins>
      <w:ins w:id="212" w:author="Charlier, Cyril (NIH/NIDDK) [F]" w:date="2022-03-24T16:55:00Z">
        <w:r w:rsidR="00AE0687">
          <w:rPr>
            <w:rFonts w:ascii="Times New Roman" w:hAnsi="Times New Roman" w:cs="Times New Roman"/>
            <w:lang w:val="en-US"/>
          </w:rPr>
          <w:t xml:space="preserve">to </w:t>
        </w:r>
        <w:r w:rsidR="007A34FB">
          <w:rPr>
            <w:rFonts w:ascii="Times New Roman" w:hAnsi="Times New Roman" w:cs="Times New Roman"/>
            <w:lang w:val="en-US"/>
          </w:rPr>
          <w:t>your</w:t>
        </w:r>
        <w:r w:rsidR="00AE0687">
          <w:rPr>
            <w:rFonts w:ascii="Times New Roman" w:hAnsi="Times New Roman" w:cs="Times New Roman"/>
            <w:lang w:val="en-US"/>
          </w:rPr>
          <w:t xml:space="preserve"> need. </w:t>
        </w:r>
        <w:r w:rsidR="00853073">
          <w:rPr>
            <w:rFonts w:ascii="Times New Roman" w:hAnsi="Times New Roman" w:cs="Times New Roman"/>
            <w:lang w:val="en-US"/>
          </w:rPr>
          <w:t>P</w:t>
        </w:r>
      </w:ins>
    </w:p>
    <w:p w14:paraId="2051919B" w14:textId="77777777" w:rsidR="007A0A1B" w:rsidRPr="00BC0C3F" w:rsidRDefault="007A0A1B" w:rsidP="00E407DD">
      <w:pPr>
        <w:spacing w:after="0" w:line="240" w:lineRule="auto"/>
        <w:jc w:val="both"/>
        <w:rPr>
          <w:ins w:id="213" w:author="Charlier, Cyril (NIH/NIDDK) [F]" w:date="2022-03-24T16:50:00Z"/>
          <w:rFonts w:ascii="Times New Roman" w:hAnsi="Times New Roman" w:cs="Times New Roman"/>
          <w:lang w:val="en-US"/>
        </w:rPr>
        <w:pPrChange w:id="214" w:author="Charlier, Cyril (NIH/NIDDK) [F]" w:date="2022-03-24T16:55:00Z">
          <w:pPr>
            <w:spacing w:after="0" w:line="240" w:lineRule="auto"/>
          </w:pPr>
        </w:pPrChange>
      </w:pPr>
    </w:p>
    <w:p w14:paraId="7A1E7DF7" w14:textId="3AB0F03B" w:rsidR="007A0A1B" w:rsidRPr="00853073" w:rsidRDefault="007A0A1B" w:rsidP="007A0A1B">
      <w:pPr>
        <w:pStyle w:val="Heading3"/>
        <w:rPr>
          <w:ins w:id="215" w:author="Charlier, Cyril (NIH/NIDDK) [F]" w:date="2022-03-24T16:59:00Z"/>
          <w:lang w:val="en-US"/>
        </w:rPr>
      </w:pPr>
      <w:bookmarkStart w:id="216" w:name="_Toc99033619"/>
      <w:ins w:id="217" w:author="Charlier, Cyril (NIH/NIDDK) [F]" w:date="2022-03-24T16:59:00Z">
        <w:r>
          <w:rPr>
            <w:lang w:val="en-US"/>
          </w:rPr>
          <w:t>Command Line</w:t>
        </w:r>
        <w:r>
          <w:rPr>
            <w:lang w:val="en-US"/>
          </w:rPr>
          <w:t xml:space="preserve"> Interface</w:t>
        </w:r>
        <w:bookmarkEnd w:id="216"/>
      </w:ins>
    </w:p>
    <w:p w14:paraId="57D08ED1" w14:textId="539D63FF" w:rsidR="00114E34" w:rsidRDefault="00114E34" w:rsidP="00B023D2">
      <w:pPr>
        <w:pStyle w:val="Heading2"/>
        <w:rPr>
          <w:ins w:id="218" w:author="Charlier, Cyril (NIH/NIDDK) [F]" w:date="2022-03-25T09:11:00Z"/>
          <w:lang w:val="en-US"/>
        </w:rPr>
      </w:pPr>
    </w:p>
    <w:p w14:paraId="581214E3" w14:textId="6C5D03D5" w:rsidR="00CC22A9" w:rsidRPr="00CC22A9" w:rsidRDefault="00CC22A9" w:rsidP="00CC22A9">
      <w:pPr>
        <w:rPr>
          <w:ins w:id="219" w:author="Charlier, Cyril (NIH/NIDDK) [F]" w:date="2022-03-25T09:05:00Z"/>
          <w:rFonts w:ascii="Times New Roman" w:hAnsi="Times New Roman" w:cs="Times New Roman"/>
          <w:lang w:val="en-US"/>
          <w:rPrChange w:id="220" w:author="Charlier, Cyril (NIH/NIDDK) [F]" w:date="2022-03-25T09:12:00Z">
            <w:rPr>
              <w:ins w:id="221" w:author="Charlier, Cyril (NIH/NIDDK) [F]" w:date="2022-03-25T09:05:00Z"/>
              <w:lang w:val="en-US"/>
            </w:rPr>
          </w:rPrChange>
        </w:rPr>
        <w:pPrChange w:id="222" w:author="Charlier, Cyril (NIH/NIDDK) [F]" w:date="2022-03-25T09:11:00Z">
          <w:pPr>
            <w:pStyle w:val="Heading2"/>
          </w:pPr>
        </w:pPrChange>
      </w:pPr>
      <w:ins w:id="223" w:author="Charlier, Cyril (NIH/NIDDK) [F]" w:date="2022-03-25T09:11:00Z">
        <w:r w:rsidRPr="00CC22A9">
          <w:rPr>
            <w:rFonts w:ascii="Times New Roman" w:hAnsi="Times New Roman" w:cs="Times New Roman"/>
            <w:lang w:val="en-US"/>
            <w:rPrChange w:id="224" w:author="Charlier, Cyril (NIH/NIDDK) [F]" w:date="2022-03-25T09:12:00Z">
              <w:rPr>
                <w:lang w:val="en-US"/>
              </w:rPr>
            </w:rPrChange>
          </w:rPr>
          <w:t xml:space="preserve">To start the </w:t>
        </w:r>
        <w:r w:rsidRPr="00CC22A9">
          <w:rPr>
            <w:rFonts w:ascii="Times New Roman" w:hAnsi="Times New Roman" w:cs="Times New Roman"/>
            <w:lang w:val="en-US"/>
            <w:rPrChange w:id="225" w:author="Charlier, Cyril (NIH/NIDDK) [F]" w:date="2022-03-25T09:12:00Z">
              <w:rPr>
                <w:rFonts w:cs="Times New Roman"/>
                <w:sz w:val="22"/>
                <w:szCs w:val="22"/>
                <w:lang w:val="en-US"/>
              </w:rPr>
            </w:rPrChange>
          </w:rPr>
          <w:t>MultiNMRFit</w:t>
        </w:r>
        <w:r w:rsidRPr="00CC22A9">
          <w:rPr>
            <w:rFonts w:ascii="Times New Roman" w:hAnsi="Times New Roman" w:cs="Times New Roman"/>
            <w:lang w:val="en-US"/>
            <w:rPrChange w:id="226" w:author="Charlier, Cyril (NIH/NIDDK) [F]" w:date="2022-03-25T09:12:00Z">
              <w:rPr>
                <w:rFonts w:cs="Times New Roman"/>
                <w:lang w:val="en-US"/>
              </w:rPr>
            </w:rPrChange>
          </w:rPr>
          <w:t xml:space="preserve"> analysis fro</w:t>
        </w:r>
      </w:ins>
      <w:ins w:id="227" w:author="Charlier, Cyril (NIH/NIDDK) [F]" w:date="2022-03-25T09:12:00Z">
        <w:r w:rsidRPr="00CC22A9">
          <w:rPr>
            <w:rFonts w:ascii="Times New Roman" w:hAnsi="Times New Roman" w:cs="Times New Roman"/>
            <w:lang w:val="en-US"/>
            <w:rPrChange w:id="228" w:author="Charlier, Cyril (NIH/NIDDK) [F]" w:date="2022-03-25T09:12:00Z">
              <w:rPr>
                <w:rFonts w:cs="Times New Roman"/>
                <w:lang w:val="en-US"/>
              </w:rPr>
            </w:rPrChange>
          </w:rPr>
          <w:t xml:space="preserve">m a terminal </w:t>
        </w:r>
      </w:ins>
      <w:ins w:id="229" w:author="Charlier, Cyril (NIH/NIDDK) [F]" w:date="2022-03-25T09:14:00Z">
        <w:r>
          <w:rPr>
            <w:rFonts w:ascii="Times New Roman" w:hAnsi="Times New Roman" w:cs="Times New Roman"/>
            <w:lang w:val="en-US"/>
          </w:rPr>
          <w:t>instead of</w:t>
        </w:r>
      </w:ins>
      <w:ins w:id="230" w:author="Charlier, Cyril (NIH/NIDDK) [F]" w:date="2022-03-25T09:12:00Z">
        <w:r w:rsidRPr="00CC22A9">
          <w:rPr>
            <w:rFonts w:ascii="Times New Roman" w:hAnsi="Times New Roman" w:cs="Times New Roman"/>
            <w:lang w:val="en-US"/>
            <w:rPrChange w:id="231" w:author="Charlier, Cyril (NIH/NIDDK) [F]" w:date="2022-03-25T09:12:00Z">
              <w:rPr>
                <w:rFonts w:cs="Times New Roman"/>
                <w:lang w:val="en-US"/>
              </w:rPr>
            </w:rPrChange>
          </w:rPr>
          <w:t xml:space="preserve"> using the graphical user interface</w:t>
        </w:r>
      </w:ins>
      <w:ins w:id="232" w:author="Charlier, Cyril (NIH/NIDDK) [F]" w:date="2022-03-25T09:14:00Z">
        <w:r w:rsidRPr="00BC0C3F">
          <w:rPr>
            <w:rFonts w:ascii="Times New Roman" w:hAnsi="Times New Roman" w:cs="Times New Roman"/>
            <w:lang w:val="en-US"/>
          </w:rPr>
          <w:t xml:space="preserve">, type in a terminal (or </w:t>
        </w:r>
        <w:r w:rsidRPr="00BC0C3F">
          <w:rPr>
            <w:rFonts w:ascii="Times New Roman" w:hAnsi="Times New Roman" w:cs="Times New Roman"/>
            <w:i/>
            <w:lang w:val="en-US"/>
          </w:rPr>
          <w:t xml:space="preserve">Anaconda Prompt </w:t>
        </w:r>
        <w:r w:rsidRPr="00BC0C3F">
          <w:rPr>
            <w:rFonts w:ascii="Times New Roman" w:hAnsi="Times New Roman" w:cs="Times New Roman"/>
            <w:lang w:val="en-US"/>
          </w:rPr>
          <w:t>for Windows)</w:t>
        </w:r>
        <w:r>
          <w:rPr>
            <w:rFonts w:ascii="Times New Roman" w:hAnsi="Times New Roman" w:cs="Times New Roman"/>
            <w:lang w:val="en-US"/>
          </w:rPr>
          <w:t xml:space="preserve"> the multinmr</w:t>
        </w:r>
      </w:ins>
      <w:ins w:id="233" w:author="Charlier, Cyril (NIH/NIDDK) [F]" w:date="2022-03-25T09:15:00Z">
        <w:r>
          <w:rPr>
            <w:rFonts w:ascii="Times New Roman" w:hAnsi="Times New Roman" w:cs="Times New Roman"/>
            <w:lang w:val="en-US"/>
          </w:rPr>
          <w:t xml:space="preserve">fit command followed by the path to the inputs file. </w:t>
        </w:r>
      </w:ins>
      <w:ins w:id="234" w:author="Charlier, Cyril (NIH/NIDDK) [F]" w:date="2022-03-25T09:34:00Z">
        <w:r w:rsidR="004F7CB7">
          <w:rPr>
            <w:rFonts w:ascii="Times New Roman" w:hAnsi="Times New Roman" w:cs="Times New Roman"/>
            <w:lang w:val="en-US"/>
          </w:rPr>
          <w:t xml:space="preserve">The inputs file </w:t>
        </w:r>
      </w:ins>
      <w:ins w:id="235" w:author="Charlier, Cyril (NIH/NIDDK) [F]" w:date="2022-03-25T09:12:00Z">
        <w:r w:rsidRPr="00CC22A9">
          <w:rPr>
            <w:rFonts w:ascii="Times New Roman" w:hAnsi="Times New Roman" w:cs="Times New Roman"/>
            <w:lang w:val="en-US"/>
            <w:rPrChange w:id="236" w:author="Charlier, Cyril (NIH/NIDDK) [F]" w:date="2022-03-25T09:12:00Z">
              <w:rPr>
                <w:rFonts w:cs="Times New Roman"/>
                <w:lang w:val="en-US"/>
              </w:rPr>
            </w:rPrChange>
          </w:rPr>
          <w:t xml:space="preserve"> </w:t>
        </w:r>
      </w:ins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22A9" w:rsidRPr="00BD284F" w14:paraId="326ECB65" w14:textId="77777777" w:rsidTr="00BC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37" w:author="Charlier, Cyril (NIH/NIDDK) [F]" w:date="2022-03-25T09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</w:tcPr>
          <w:p w14:paraId="2A0C3C37" w14:textId="6E14E4DA" w:rsidR="00CC22A9" w:rsidRPr="00BC0C3F" w:rsidRDefault="00CC22A9" w:rsidP="00BC0C3F">
            <w:pPr>
              <w:spacing w:after="0"/>
              <w:rPr>
                <w:ins w:id="238" w:author="Charlier, Cyril (NIH/NIDDK) [F]" w:date="2022-03-25T09:05:00Z"/>
                <w:rFonts w:ascii="Times New Roman" w:hAnsi="Times New Roman" w:cs="Times New Roman"/>
                <w:b w:val="0"/>
                <w:bCs w:val="0"/>
                <w:lang w:val="en-US"/>
              </w:rPr>
            </w:pPr>
            <w:ins w:id="239" w:author="Charlier, Cyril (NIH/NIDDK) [F]" w:date="2022-03-25T09:06:00Z">
              <w:r>
                <w:rPr>
                  <w:rFonts w:ascii="Times New Roman" w:hAnsi="Times New Roman" w:cs="Times New Roman"/>
                  <w:b w:val="0"/>
                  <w:bCs w:val="0"/>
                  <w:lang w:val="en-US"/>
                </w:rPr>
                <w:t>m</w:t>
              </w:r>
            </w:ins>
            <w:ins w:id="240" w:author="Charlier, Cyril (NIH/NIDDK) [F]" w:date="2022-03-25T09:05:00Z">
              <w:r w:rsidRPr="00BC0C3F">
                <w:rPr>
                  <w:rFonts w:ascii="Times New Roman" w:hAnsi="Times New Roman" w:cs="Times New Roman"/>
                  <w:b w:val="0"/>
                  <w:bCs w:val="0"/>
                  <w:lang w:val="en-US"/>
                </w:rPr>
                <w:t>ultinmrfit</w:t>
              </w:r>
              <w:r>
                <w:rPr>
                  <w:rFonts w:ascii="Times New Roman" w:hAnsi="Times New Roman" w:cs="Times New Roman"/>
                  <w:b w:val="0"/>
                  <w:bCs w:val="0"/>
                  <w:lang w:val="en-US"/>
                </w:rPr>
                <w:t xml:space="preserve"> </w:t>
              </w:r>
            </w:ins>
            <w:ins w:id="241" w:author="Charlier, Cyril (NIH/NIDDK) [F]" w:date="2022-03-25T09:06:00Z">
              <w:r w:rsidRPr="00CC22A9">
                <w:rPr>
                  <w:rFonts w:ascii="Times New Roman" w:hAnsi="Times New Roman" w:cs="Times New Roman"/>
                  <w:b w:val="0"/>
                  <w:bCs w:val="0"/>
                  <w:i/>
                  <w:iCs/>
                  <w:lang w:val="en-US"/>
                  <w:rPrChange w:id="242" w:author="Charlier, Cyril (NIH/NIDDK) [F]" w:date="2022-03-25T09:06:00Z">
                    <w:rPr>
                      <w:rFonts w:ascii="Times New Roman" w:hAnsi="Times New Roman" w:cs="Times New Roman"/>
                      <w:b w:val="0"/>
                      <w:bCs w:val="0"/>
                      <w:lang w:val="en-US"/>
                    </w:rPr>
                  </w:rPrChange>
                </w:rPr>
                <w:t>path/inputsfile.json</w:t>
              </w:r>
            </w:ins>
          </w:p>
        </w:tc>
      </w:tr>
    </w:tbl>
    <w:p w14:paraId="1430A25C" w14:textId="77777777" w:rsidR="00CC22A9" w:rsidRDefault="00CC22A9" w:rsidP="00B023D2">
      <w:pPr>
        <w:pStyle w:val="Heading2"/>
        <w:rPr>
          <w:ins w:id="243" w:author="Charlier, Cyril (NIH/NIDDK) [F]" w:date="2022-03-25T09:05:00Z"/>
          <w:lang w:val="en-US"/>
        </w:rPr>
      </w:pPr>
    </w:p>
    <w:p w14:paraId="1E5EFEC8" w14:textId="6A5D3113" w:rsidR="00B023D2" w:rsidRDefault="00B023D2" w:rsidP="00B023D2">
      <w:pPr>
        <w:pStyle w:val="Heading2"/>
        <w:rPr>
          <w:ins w:id="244" w:author="Charlier, Cyril (NIH/NIDDK) [F]" w:date="2022-03-24T17:00:00Z"/>
          <w:lang w:val="en-US"/>
        </w:rPr>
      </w:pPr>
      <w:ins w:id="245" w:author="Charlier, Cyril (NIH/NIDDK) [F]" w:date="2022-03-24T17:00:00Z">
        <w:r>
          <w:rPr>
            <w:lang w:val="en-US"/>
          </w:rPr>
          <w:t xml:space="preserve">Usage – </w:t>
        </w:r>
        <w:r>
          <w:rPr>
            <w:lang w:val="en-US"/>
          </w:rPr>
          <w:t>Clusterization</w:t>
        </w:r>
      </w:ins>
    </w:p>
    <w:p w14:paraId="131A1389" w14:textId="5C2642CC" w:rsidR="00E407DD" w:rsidRDefault="00E407DD" w:rsidP="000E04AD">
      <w:pPr>
        <w:pStyle w:val="Heading1"/>
        <w:rPr>
          <w:ins w:id="246" w:author="Charlier, Cyril (NIH/NIDDK) [F]" w:date="2022-03-24T16:45:00Z"/>
          <w:lang w:val="en-US"/>
        </w:rPr>
      </w:pPr>
    </w:p>
    <w:p w14:paraId="6A0F8604" w14:textId="2351C5B2" w:rsidR="000E04AD" w:rsidRPr="000E04AD" w:rsidRDefault="000E04AD" w:rsidP="000E04AD">
      <w:pPr>
        <w:pStyle w:val="Heading1"/>
        <w:rPr>
          <w:ins w:id="247" w:author="Charlier, Cyril (NIH/NIDDK) [F]" w:date="2022-03-24T10:01:00Z"/>
          <w:lang w:val="en-US"/>
          <w:rPrChange w:id="248" w:author="Charlier, Cyril (NIH/NIDDK) [F]" w:date="2022-03-24T10:01:00Z">
            <w:rPr>
              <w:ins w:id="249" w:author="Charlier, Cyril (NIH/NIDDK) [F]" w:date="2022-03-24T10:01:00Z"/>
            </w:rPr>
          </w:rPrChange>
        </w:rPr>
      </w:pPr>
      <w:bookmarkStart w:id="250" w:name="_Toc99033620"/>
      <w:ins w:id="251" w:author="Charlier, Cyril (NIH/NIDDK) [F]" w:date="2022-03-24T10:01:00Z">
        <w:r>
          <w:rPr>
            <w:lang w:val="en-US"/>
          </w:rPr>
          <w:t>Help</w:t>
        </w:r>
        <w:r w:rsidR="001E5C32">
          <w:rPr>
            <w:lang w:val="en-US"/>
          </w:rPr>
          <w:t xml:space="preserve"> - FAQ</w:t>
        </w:r>
        <w:bookmarkEnd w:id="250"/>
      </w:ins>
    </w:p>
    <w:p w14:paraId="06985B39" w14:textId="6FE5EC15" w:rsidR="003628A4" w:rsidRDefault="003628A4" w:rsidP="003628A4">
      <w:pPr>
        <w:pStyle w:val="Heading2"/>
        <w:rPr>
          <w:ins w:id="252" w:author="Charlier, Cyril (NIH/NIDDK) [F]" w:date="2022-03-24T09:54:00Z"/>
          <w:rFonts w:eastAsia="Times New Roman"/>
          <w:lang w:val="en-FR" w:eastAsia="en-GB"/>
        </w:rPr>
      </w:pPr>
      <w:bookmarkStart w:id="253" w:name="_Toc99033621"/>
      <w:ins w:id="254" w:author="Charlier, Cyril (NIH/NIDDK) [F]" w:date="2022-03-23T14:23:00Z">
        <w:r w:rsidRPr="003628A4">
          <w:rPr>
            <w:rFonts w:eastAsia="Times New Roman"/>
            <w:lang w:val="en-FR" w:eastAsia="en-GB"/>
          </w:rPr>
          <w:t xml:space="preserve">I cannot start </w:t>
        </w:r>
      </w:ins>
      <w:ins w:id="255" w:author="Charlier, Cyril (NIH/NIDDK) [F]" w:date="2022-03-23T14:24:00Z">
        <w:r w:rsidRPr="00BC0C3F">
          <w:rPr>
            <w:rFonts w:cs="Times New Roman"/>
            <w:lang w:val="en-US"/>
          </w:rPr>
          <w:t>MultiNMRFit</w:t>
        </w:r>
        <w:r>
          <w:rPr>
            <w:rFonts w:cs="Times New Roman"/>
            <w:lang w:val="en-US"/>
          </w:rPr>
          <w:t xml:space="preserve"> </w:t>
        </w:r>
      </w:ins>
      <w:ins w:id="256" w:author="Charlier, Cyril (NIH/NIDDK) [F]" w:date="2022-03-23T14:23:00Z">
        <w:r w:rsidRPr="003628A4">
          <w:rPr>
            <w:rFonts w:eastAsia="Times New Roman"/>
            <w:lang w:val="en-FR" w:eastAsia="en-GB"/>
          </w:rPr>
          <w:t>graphical user interface, can you help me?</w:t>
        </w:r>
      </w:ins>
      <w:bookmarkEnd w:id="253"/>
    </w:p>
    <w:p w14:paraId="1B4A0EE0" w14:textId="184541F4" w:rsidR="00D637E8" w:rsidRPr="00D637E8" w:rsidRDefault="00D637E8" w:rsidP="009D52F6">
      <w:pPr>
        <w:pStyle w:val="NormalWeb"/>
        <w:spacing w:before="0" w:beforeAutospacing="0" w:after="360" w:afterAutospacing="0"/>
        <w:jc w:val="both"/>
        <w:rPr>
          <w:ins w:id="257" w:author="Charlier, Cyril (NIH/NIDDK) [F]" w:date="2022-03-24T09:54:00Z"/>
          <w:rFonts w:eastAsiaTheme="minorHAnsi"/>
          <w:lang w:val="en-US" w:eastAsia="en-US"/>
          <w:rPrChange w:id="258" w:author="Charlier, Cyril (NIH/NIDDK) [F]" w:date="2022-03-24T09:55:00Z">
            <w:rPr>
              <w:ins w:id="259" w:author="Charlier, Cyril (NIH/NIDDK) [F]" w:date="2022-03-24T09:54:00Z"/>
              <w:rFonts w:ascii="Lato" w:hAnsi="Lato"/>
              <w:color w:val="404040"/>
            </w:rPr>
          </w:rPrChange>
        </w:rPr>
        <w:pPrChange w:id="260" w:author="Charlier, Cyril (NIH/NIDDK) [F]" w:date="2022-03-24T09:57:00Z">
          <w:pPr>
            <w:pStyle w:val="NormalWeb"/>
            <w:spacing w:before="0" w:beforeAutospacing="0" w:after="360" w:afterAutospacing="0" w:line="360" w:lineRule="atLeast"/>
          </w:pPr>
        </w:pPrChange>
      </w:pPr>
      <w:ins w:id="261" w:author="Charlier, Cyril (NIH/NIDDK) [F]" w:date="2022-03-24T09:54:00Z">
        <w:r w:rsidRPr="00D637E8">
          <w:rPr>
            <w:rFonts w:eastAsiaTheme="minorHAnsi"/>
            <w:lang w:val="en-US" w:eastAsia="en-US"/>
            <w:rPrChange w:id="262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 xml:space="preserve">If you installed </w:t>
        </w:r>
      </w:ins>
      <w:ins w:id="263" w:author="Charlier, Cyril (NIH/NIDDK) [F]" w:date="2022-03-24T09:55:00Z">
        <w:r w:rsidRPr="00D637E8">
          <w:rPr>
            <w:lang w:val="en-US"/>
          </w:rPr>
          <w:t xml:space="preserve">MultiNMRFit </w:t>
        </w:r>
      </w:ins>
      <w:ins w:id="264" w:author="Charlier, Cyril (NIH/NIDDK) [F]" w:date="2022-03-24T09:54:00Z">
        <w:r w:rsidRPr="00D637E8">
          <w:rPr>
            <w:rFonts w:eastAsiaTheme="minorHAnsi"/>
            <w:lang w:val="en-US" w:eastAsia="en-US"/>
            <w:rPrChange w:id="265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 xml:space="preserve">following our standard procedure and that you are unable to start </w:t>
        </w:r>
      </w:ins>
      <w:ins w:id="266" w:author="Charlier, Cyril (NIH/NIDDK) [F]" w:date="2022-03-24T09:55:00Z">
        <w:r w:rsidRPr="00D637E8">
          <w:rPr>
            <w:lang w:val="en-US"/>
          </w:rPr>
          <w:t xml:space="preserve">MultiNMRFit </w:t>
        </w:r>
      </w:ins>
      <w:ins w:id="267" w:author="Charlier, Cyril (NIH/NIDDK) [F]" w:date="2022-03-24T09:54:00Z">
        <w:r w:rsidRPr="00D637E8">
          <w:rPr>
            <w:rFonts w:eastAsiaTheme="minorHAnsi"/>
            <w:lang w:val="en-US" w:eastAsia="en-US"/>
            <w:rPrChange w:id="268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by opening a terminal and typing</w:t>
        </w:r>
        <w:r w:rsidRPr="00D637E8">
          <w:rPr>
            <w:rFonts w:eastAsiaTheme="minorHAnsi"/>
            <w:lang w:val="en-US" w:eastAsia="en-US"/>
            <w:rPrChange w:id="269" w:author="Charlier, Cyril (NIH/NIDDK) [F]" w:date="2022-03-24T09:55:00Z">
              <w:rPr>
                <w:rStyle w:val="apple-converted-space"/>
                <w:rFonts w:ascii="Lato" w:hAnsi="Lato"/>
                <w:color w:val="404040"/>
              </w:rPr>
            </w:rPrChange>
          </w:rPr>
          <w:t> </w:t>
        </w:r>
      </w:ins>
      <w:ins w:id="270" w:author="Charlier, Cyril (NIH/NIDDK) [F]" w:date="2022-03-24T09:55:00Z">
        <w:r w:rsidRPr="00C11459">
          <w:rPr>
            <w:color w:val="00B0F0"/>
            <w:lang w:val="en-US"/>
            <w:rPrChange w:id="271" w:author="Charlier, Cyril (NIH/NIDDK) [F]" w:date="2022-03-24T09:57:00Z">
              <w:rPr>
                <w:lang w:val="en-US"/>
              </w:rPr>
            </w:rPrChange>
          </w:rPr>
          <w:t>m</w:t>
        </w:r>
        <w:r w:rsidRPr="00C11459">
          <w:rPr>
            <w:color w:val="00B0F0"/>
            <w:lang w:val="en-US"/>
            <w:rPrChange w:id="272" w:author="Charlier, Cyril (NIH/NIDDK) [F]" w:date="2022-03-24T09:57:00Z">
              <w:rPr>
                <w:lang w:val="en-US"/>
              </w:rPr>
            </w:rPrChange>
          </w:rPr>
          <w:t>ultinmrfit</w:t>
        </w:r>
      </w:ins>
      <w:ins w:id="273" w:author="Charlier, Cyril (NIH/NIDDK) [F]" w:date="2022-03-24T09:54:00Z">
        <w:r w:rsidRPr="00D637E8">
          <w:rPr>
            <w:rFonts w:eastAsiaTheme="minorHAnsi"/>
            <w:lang w:val="en-US" w:eastAsia="en-US"/>
            <w:rPrChange w:id="274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, then there is indeed something wrong. Do not panic, we are here to help! Please follow this simple procedure:</w:t>
        </w:r>
      </w:ins>
    </w:p>
    <w:p w14:paraId="032960C6" w14:textId="77777777" w:rsidR="00D637E8" w:rsidRPr="00D637E8" w:rsidRDefault="00D637E8" w:rsidP="009D52F6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jc w:val="both"/>
        <w:rPr>
          <w:ins w:id="275" w:author="Charlier, Cyril (NIH/NIDDK) [F]" w:date="2022-03-24T09:54:00Z"/>
          <w:rFonts w:ascii="Times New Roman" w:hAnsi="Times New Roman" w:cs="Times New Roman"/>
          <w:sz w:val="24"/>
          <w:szCs w:val="24"/>
          <w:lang w:val="en-US"/>
          <w:rPrChange w:id="276" w:author="Charlier, Cyril (NIH/NIDDK) [F]" w:date="2022-03-24T09:55:00Z">
            <w:rPr>
              <w:ins w:id="277" w:author="Charlier, Cyril (NIH/NIDDK) [F]" w:date="2022-03-24T09:54:00Z"/>
              <w:rFonts w:ascii="Lato" w:hAnsi="Lato"/>
              <w:color w:val="404040"/>
            </w:rPr>
          </w:rPrChange>
        </w:rPr>
        <w:pPrChange w:id="278" w:author="Charlier, Cyril (NIH/NIDDK) [F]" w:date="2022-03-24T09:57:00Z">
          <w:pPr>
            <w:numPr>
              <w:numId w:val="2"/>
            </w:numPr>
            <w:tabs>
              <w:tab w:val="num" w:pos="644"/>
            </w:tabs>
            <w:spacing w:before="100" w:beforeAutospacing="1" w:after="100" w:afterAutospacing="1" w:line="360" w:lineRule="atLeast"/>
            <w:ind w:left="1080" w:hanging="360"/>
          </w:pPr>
        </w:pPrChange>
      </w:pPr>
      <w:ins w:id="279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280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The first step of the debugging process will be to get a</w:t>
        </w:r>
        <w:r w:rsidRPr="00D637E8">
          <w:rPr>
            <w:rFonts w:ascii="Times New Roman" w:hAnsi="Times New Roman" w:cs="Times New Roman"/>
            <w:sz w:val="24"/>
            <w:szCs w:val="24"/>
            <w:rPrChange w:id="281" w:author="Charlier, Cyril (NIH/NIDDK) [F]" w:date="2022-03-24T09:55:00Z">
              <w:rPr>
                <w:rStyle w:val="apple-converted-space"/>
                <w:rFonts w:ascii="Lato" w:hAnsi="Lato"/>
                <w:color w:val="404040"/>
              </w:rPr>
            </w:rPrChange>
          </w:rPr>
          <w:t> </w:t>
        </w:r>
        <w:r w:rsidRPr="00D637E8">
          <w:rPr>
            <w:rFonts w:ascii="Times New Roman" w:hAnsi="Times New Roman" w:cs="Times New Roman"/>
            <w:i/>
            <w:iCs/>
            <w:sz w:val="24"/>
            <w:szCs w:val="24"/>
            <w:rPrChange w:id="282" w:author="Charlier, Cyril (NIH/NIDDK) [F]" w:date="2022-03-24T09:56:00Z">
              <w:rPr>
                <w:rStyle w:val="Emphasis"/>
                <w:rFonts w:ascii="Lato" w:hAnsi="Lato"/>
                <w:color w:val="404040"/>
              </w:rPr>
            </w:rPrChange>
          </w:rPr>
          <w:t>traceback</w:t>
        </w:r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283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, i.e. a message telling us what is actually going wrong:</w:t>
        </w:r>
      </w:ins>
    </w:p>
    <w:p w14:paraId="657244A6" w14:textId="77777777" w:rsidR="00D637E8" w:rsidRPr="00D637E8" w:rsidRDefault="00D637E8" w:rsidP="009D52F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jc w:val="both"/>
        <w:rPr>
          <w:ins w:id="284" w:author="Charlier, Cyril (NIH/NIDDK) [F]" w:date="2022-03-24T09:54:00Z"/>
          <w:rFonts w:ascii="Times New Roman" w:hAnsi="Times New Roman" w:cs="Times New Roman"/>
          <w:sz w:val="24"/>
          <w:szCs w:val="24"/>
          <w:lang w:val="en-US"/>
          <w:rPrChange w:id="285" w:author="Charlier, Cyril (NIH/NIDDK) [F]" w:date="2022-03-24T09:55:00Z">
            <w:rPr>
              <w:ins w:id="286" w:author="Charlier, Cyril (NIH/NIDDK) [F]" w:date="2022-03-24T09:54:00Z"/>
              <w:rFonts w:ascii="Lato" w:hAnsi="Lato"/>
              <w:color w:val="404040"/>
            </w:rPr>
          </w:rPrChange>
        </w:rPr>
        <w:pPrChange w:id="287" w:author="Charlier, Cyril (NIH/NIDDK) [F]" w:date="2022-03-24T09:57:00Z">
          <w:pPr>
            <w:numPr>
              <w:ilvl w:val="1"/>
              <w:numId w:val="2"/>
            </w:numPr>
            <w:tabs>
              <w:tab w:val="num" w:pos="1364"/>
            </w:tabs>
            <w:spacing w:before="100" w:beforeAutospacing="1" w:after="100" w:afterAutospacing="1" w:line="360" w:lineRule="atLeast"/>
            <w:ind w:left="2160" w:hanging="360"/>
          </w:pPr>
        </w:pPrChange>
      </w:pPr>
      <w:ins w:id="288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289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lastRenderedPageBreak/>
          <w:t>On Unix-based systems, you should already see it in the terminal you opened.</w:t>
        </w:r>
      </w:ins>
    </w:p>
    <w:p w14:paraId="6BC08166" w14:textId="2951C2A1" w:rsidR="00D637E8" w:rsidRPr="00D637E8" w:rsidRDefault="00D637E8" w:rsidP="009D52F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jc w:val="both"/>
        <w:rPr>
          <w:ins w:id="290" w:author="Charlier, Cyril (NIH/NIDDK) [F]" w:date="2022-03-24T09:54:00Z"/>
          <w:rFonts w:ascii="Times New Roman" w:hAnsi="Times New Roman" w:cs="Times New Roman"/>
          <w:sz w:val="24"/>
          <w:szCs w:val="24"/>
          <w:lang w:val="en-US"/>
          <w:rPrChange w:id="291" w:author="Charlier, Cyril (NIH/NIDDK) [F]" w:date="2022-03-24T09:55:00Z">
            <w:rPr>
              <w:ins w:id="292" w:author="Charlier, Cyril (NIH/NIDDK) [F]" w:date="2022-03-24T09:54:00Z"/>
              <w:rFonts w:ascii="Lato" w:hAnsi="Lato"/>
              <w:color w:val="404040"/>
            </w:rPr>
          </w:rPrChange>
        </w:rPr>
        <w:pPrChange w:id="293" w:author="Charlier, Cyril (NIH/NIDDK) [F]" w:date="2022-03-24T09:57:00Z">
          <w:pPr>
            <w:numPr>
              <w:ilvl w:val="1"/>
              <w:numId w:val="2"/>
            </w:numPr>
            <w:tabs>
              <w:tab w:val="num" w:pos="1364"/>
            </w:tabs>
            <w:spacing w:before="100" w:beforeAutospacing="1" w:after="100" w:afterAutospacing="1" w:line="360" w:lineRule="atLeast"/>
            <w:ind w:left="2160" w:hanging="360"/>
          </w:pPr>
        </w:pPrChange>
      </w:pPr>
      <w:ins w:id="294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295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 xml:space="preserve">On Windows, you will have to open </w:t>
        </w:r>
      </w:ins>
      <w:ins w:id="296" w:author="Charlier, Cyril (NIH/NIDDK) [F]" w:date="2022-03-24T09:57:00Z">
        <w:r w:rsidR="005C770C" w:rsidRPr="00D637E8">
          <w:rPr>
            <w:rFonts w:ascii="Times New Roman" w:hAnsi="Times New Roman" w:cs="Times New Roman"/>
            <w:sz w:val="24"/>
            <w:szCs w:val="24"/>
            <w:lang w:val="en-US"/>
          </w:rPr>
          <w:t xml:space="preserve">MultiNMRFit </w:t>
        </w:r>
      </w:ins>
      <w:ins w:id="297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298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from your Anaconda prompt with</w:t>
        </w:r>
      </w:ins>
      <w:ins w:id="299" w:author="Charlier, Cyril (NIH/NIDDK) [F]" w:date="2022-03-24T09:57:00Z">
        <w:r w:rsidR="00DC1548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300" w:author="Charlier, Cyril (NIH/NIDDK) [F]" w:date="2022-03-24T09:54:00Z">
        <w:r w:rsidRPr="00DC1548">
          <w:rPr>
            <w:rFonts w:ascii="Times New Roman" w:hAnsi="Times New Roman" w:cs="Times New Roman"/>
            <w:color w:val="00B0F0"/>
            <w:sz w:val="24"/>
            <w:szCs w:val="24"/>
            <w:lang w:val="en-US"/>
            <w:rPrChange w:id="301" w:author="Charlier, Cyril (NIH/NIDDK) [F]" w:date="2022-03-24T09:57:00Z">
              <w:rPr>
                <w:rStyle w:val="pre"/>
                <w:rFonts w:ascii="Menlo" w:hAnsi="Menlo" w:cs="Menlo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</w:rPrChange>
          </w:rPr>
          <w:t>python.exe</w:t>
        </w:r>
        <w:r w:rsidRPr="00DC1548">
          <w:rPr>
            <w:rFonts w:ascii="Times New Roman" w:hAnsi="Times New Roman" w:cs="Times New Roman"/>
            <w:color w:val="00B0F0"/>
            <w:sz w:val="24"/>
            <w:szCs w:val="24"/>
            <w:lang w:val="en-US"/>
            <w:rPrChange w:id="302" w:author="Charlier, Cyril (NIH/NIDDK) [F]" w:date="2022-03-24T09:57:00Z">
              <w:rPr>
                <w:rStyle w:val="apple-converted-space"/>
                <w:rFonts w:ascii="Menlo" w:hAnsi="Menlo" w:cs="Menlo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</w:rPrChange>
          </w:rPr>
          <w:t> </w:t>
        </w:r>
        <w:r w:rsidRPr="00DC1548">
          <w:rPr>
            <w:rFonts w:ascii="Times New Roman" w:hAnsi="Times New Roman" w:cs="Times New Roman"/>
            <w:color w:val="00B0F0"/>
            <w:sz w:val="24"/>
            <w:szCs w:val="24"/>
            <w:lang w:val="en-US"/>
            <w:rPrChange w:id="303" w:author="Charlier, Cyril (NIH/NIDDK) [F]" w:date="2022-03-24T09:57:00Z">
              <w:rPr>
                <w:rStyle w:val="pre"/>
                <w:rFonts w:ascii="Menlo" w:hAnsi="Menlo" w:cs="Menlo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</w:rPrChange>
          </w:rPr>
          <w:t>-m</w:t>
        </w:r>
        <w:r w:rsidRPr="00DC1548">
          <w:rPr>
            <w:rFonts w:ascii="Times New Roman" w:hAnsi="Times New Roman" w:cs="Times New Roman"/>
            <w:color w:val="00B0F0"/>
            <w:sz w:val="24"/>
            <w:szCs w:val="24"/>
            <w:lang w:val="en-US"/>
            <w:rPrChange w:id="304" w:author="Charlier, Cyril (NIH/NIDDK) [F]" w:date="2022-03-24T09:57:00Z">
              <w:rPr>
                <w:rStyle w:val="apple-converted-space"/>
                <w:rFonts w:ascii="Menlo" w:hAnsi="Menlo" w:cs="Menlo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</w:rPrChange>
          </w:rPr>
          <w:t> </w:t>
        </w:r>
      </w:ins>
      <w:ins w:id="305" w:author="Charlier, Cyril (NIH/NIDDK) [F]" w:date="2022-03-24T09:57:00Z">
        <w:r w:rsidR="00DC1548" w:rsidRPr="00C11459">
          <w:rPr>
            <w:rFonts w:ascii="Times New Roman" w:hAnsi="Times New Roman" w:cs="Times New Roman"/>
            <w:color w:val="00B0F0"/>
            <w:sz w:val="24"/>
            <w:szCs w:val="24"/>
            <w:lang w:val="en-US"/>
            <w:rPrChange w:id="306" w:author="Charlier, Cyril (NIH/NIDDK) [F]" w:date="2022-03-24T09:57:00Z">
              <w:rPr>
                <w:rFonts w:ascii="Times New Roman" w:hAnsi="Times New Roman" w:cs="Times New Roman"/>
                <w:color w:val="00B0F0"/>
                <w:sz w:val="24"/>
                <w:szCs w:val="24"/>
                <w:u w:val="single"/>
                <w:lang w:val="en-US"/>
              </w:rPr>
            </w:rPrChange>
          </w:rPr>
          <w:t>m</w:t>
        </w:r>
        <w:r w:rsidR="00DC1548" w:rsidRPr="00C11459">
          <w:rPr>
            <w:rFonts w:ascii="Times New Roman" w:hAnsi="Times New Roman" w:cs="Times New Roman"/>
            <w:color w:val="00B0F0"/>
            <w:sz w:val="24"/>
            <w:szCs w:val="24"/>
            <w:lang w:val="en-US"/>
            <w:rPrChange w:id="307" w:author="Charlier, Cyril (NIH/NIDDK) [F]" w:date="2022-03-24T09:57:00Z">
              <w:rPr>
                <w:rFonts w:ascii="Times New Roman" w:hAnsi="Times New Roman" w:cs="Times New Roman"/>
                <w:color w:val="00B0F0"/>
                <w:sz w:val="24"/>
                <w:szCs w:val="24"/>
                <w:u w:val="single"/>
                <w:lang w:val="en-US"/>
              </w:rPr>
            </w:rPrChange>
          </w:rPr>
          <w:t>ultinmrfit</w:t>
        </w:r>
        <w:r w:rsidR="00DC1548" w:rsidRPr="00DC1548">
          <w:rPr>
            <w:rFonts w:ascii="Times New Roman" w:hAnsi="Times New Roman" w:cs="Times New Roman"/>
            <w:color w:val="00B0F0"/>
            <w:sz w:val="24"/>
            <w:szCs w:val="24"/>
            <w:lang w:val="en-US"/>
            <w:rPrChange w:id="308" w:author="Charlier, Cyril (NIH/NIDDK) [F]" w:date="2022-03-24T09:5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309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10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to display the traceback.</w:t>
        </w:r>
      </w:ins>
    </w:p>
    <w:p w14:paraId="533128E1" w14:textId="77777777" w:rsidR="00D637E8" w:rsidRPr="00D637E8" w:rsidRDefault="00D637E8" w:rsidP="009D52F6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jc w:val="both"/>
        <w:rPr>
          <w:ins w:id="311" w:author="Charlier, Cyril (NIH/NIDDK) [F]" w:date="2022-03-24T09:54:00Z"/>
          <w:rFonts w:ascii="Times New Roman" w:hAnsi="Times New Roman" w:cs="Times New Roman"/>
          <w:sz w:val="24"/>
          <w:szCs w:val="24"/>
          <w:lang w:val="en-US"/>
          <w:rPrChange w:id="312" w:author="Charlier, Cyril (NIH/NIDDK) [F]" w:date="2022-03-24T09:55:00Z">
            <w:rPr>
              <w:ins w:id="313" w:author="Charlier, Cyril (NIH/NIDDK) [F]" w:date="2022-03-24T09:54:00Z"/>
              <w:rFonts w:ascii="Lato" w:hAnsi="Lato"/>
              <w:color w:val="404040"/>
            </w:rPr>
          </w:rPrChange>
        </w:rPr>
        <w:pPrChange w:id="314" w:author="Charlier, Cyril (NIH/NIDDK) [F]" w:date="2022-03-24T09:57:00Z">
          <w:pPr>
            <w:numPr>
              <w:numId w:val="2"/>
            </w:numPr>
            <w:tabs>
              <w:tab w:val="num" w:pos="644"/>
            </w:tabs>
            <w:spacing w:before="100" w:beforeAutospacing="1" w:after="100" w:afterAutospacing="1" w:line="360" w:lineRule="atLeast"/>
            <w:ind w:left="1080" w:hanging="360"/>
          </w:pPr>
        </w:pPrChange>
      </w:pPr>
      <w:ins w:id="315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16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Read the traceback and try to understand what is going wrong:</w:t>
        </w:r>
      </w:ins>
    </w:p>
    <w:p w14:paraId="1FFA1F46" w14:textId="009C1849" w:rsidR="00D637E8" w:rsidRPr="00D637E8" w:rsidRDefault="00D637E8" w:rsidP="009D52F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jc w:val="both"/>
        <w:rPr>
          <w:ins w:id="317" w:author="Charlier, Cyril (NIH/NIDDK) [F]" w:date="2022-03-24T09:54:00Z"/>
          <w:rFonts w:ascii="Times New Roman" w:hAnsi="Times New Roman" w:cs="Times New Roman"/>
          <w:sz w:val="24"/>
          <w:szCs w:val="24"/>
          <w:lang w:val="en-US"/>
          <w:rPrChange w:id="318" w:author="Charlier, Cyril (NIH/NIDDK) [F]" w:date="2022-03-24T09:55:00Z">
            <w:rPr>
              <w:ins w:id="319" w:author="Charlier, Cyril (NIH/NIDDK) [F]" w:date="2022-03-24T09:54:00Z"/>
              <w:rFonts w:ascii="Lato" w:hAnsi="Lato"/>
              <w:color w:val="404040"/>
            </w:rPr>
          </w:rPrChange>
        </w:rPr>
        <w:pPrChange w:id="320" w:author="Charlier, Cyril (NIH/NIDDK) [F]" w:date="2022-03-24T09:57:00Z">
          <w:pPr>
            <w:numPr>
              <w:ilvl w:val="1"/>
              <w:numId w:val="2"/>
            </w:numPr>
            <w:tabs>
              <w:tab w:val="num" w:pos="1364"/>
            </w:tabs>
            <w:spacing w:before="100" w:beforeAutospacing="1" w:after="100" w:afterAutospacing="1" w:line="360" w:lineRule="atLeast"/>
            <w:ind w:left="2160" w:hanging="360"/>
          </w:pPr>
        </w:pPrChange>
      </w:pPr>
      <w:ins w:id="321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22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 xml:space="preserve">If it is related to your system or your Python installation, you will need to ask some help from your local system administrator or your IT department so they could guide you toward a clean installation. Tell them that you wanted “to use the graphical user interface of </w:t>
        </w:r>
      </w:ins>
      <w:ins w:id="323" w:author="Charlier, Cyril (NIH/NIDDK) [F]" w:date="2022-03-24T09:58:00Z">
        <w:r w:rsidR="009D52F6" w:rsidRPr="00D637E8">
          <w:rPr>
            <w:rFonts w:ascii="Times New Roman" w:hAnsi="Times New Roman" w:cs="Times New Roman"/>
            <w:sz w:val="24"/>
            <w:szCs w:val="24"/>
            <w:lang w:val="en-US"/>
          </w:rPr>
          <w:t>MultiNMRFit</w:t>
        </w:r>
      </w:ins>
      <w:ins w:id="324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25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, a Python 3.5 software” and what you did so far (installation), give them the traceback and a link toward the documentation. They should know what to do.</w:t>
        </w:r>
      </w:ins>
    </w:p>
    <w:p w14:paraId="598E8A9C" w14:textId="263FA7E4" w:rsidR="00D637E8" w:rsidRPr="00D637E8" w:rsidRDefault="00D637E8" w:rsidP="009D52F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jc w:val="both"/>
        <w:rPr>
          <w:ins w:id="326" w:author="Charlier, Cyril (NIH/NIDDK) [F]" w:date="2022-03-24T09:54:00Z"/>
          <w:rFonts w:ascii="Times New Roman" w:hAnsi="Times New Roman" w:cs="Times New Roman"/>
          <w:sz w:val="24"/>
          <w:szCs w:val="24"/>
          <w:lang w:val="en-US"/>
          <w:rPrChange w:id="327" w:author="Charlier, Cyril (NIH/NIDDK) [F]" w:date="2022-03-24T09:55:00Z">
            <w:rPr>
              <w:ins w:id="328" w:author="Charlier, Cyril (NIH/NIDDK) [F]" w:date="2022-03-24T09:54:00Z"/>
              <w:rFonts w:ascii="Lato" w:hAnsi="Lato"/>
              <w:color w:val="404040"/>
            </w:rPr>
          </w:rPrChange>
        </w:rPr>
        <w:pPrChange w:id="329" w:author="Charlier, Cyril (NIH/NIDDK) [F]" w:date="2022-03-24T09:57:00Z">
          <w:pPr>
            <w:numPr>
              <w:ilvl w:val="1"/>
              <w:numId w:val="2"/>
            </w:numPr>
            <w:tabs>
              <w:tab w:val="num" w:pos="1364"/>
            </w:tabs>
            <w:spacing w:before="100" w:beforeAutospacing="1" w:after="100" w:afterAutospacing="1" w:line="360" w:lineRule="atLeast"/>
            <w:ind w:left="2160" w:hanging="360"/>
          </w:pPr>
        </w:pPrChange>
      </w:pPr>
      <w:ins w:id="330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31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 xml:space="preserve">If you believe the problem is in </w:t>
        </w:r>
      </w:ins>
      <w:ins w:id="332" w:author="Charlier, Cyril (NIH/NIDDK) [F]" w:date="2022-03-24T09:58:00Z">
        <w:r w:rsidR="00471A99" w:rsidRPr="00D637E8">
          <w:rPr>
            <w:rFonts w:ascii="Times New Roman" w:hAnsi="Times New Roman" w:cs="Times New Roman"/>
            <w:sz w:val="24"/>
            <w:szCs w:val="24"/>
            <w:lang w:val="en-US"/>
          </w:rPr>
          <w:t xml:space="preserve">MultiNMRFit </w:t>
        </w:r>
      </w:ins>
      <w:ins w:id="333" w:author="Charlier, Cyril (NIH/NIDDK) [F]" w:date="2022-03-24T09:54:00Z"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34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or that your local system administrator told you so, then you probably have found a bug! We would greatly appreciate if you could open a new issue on our</w:t>
        </w:r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35" w:author="Charlier, Cyril (NIH/NIDDK) [F]" w:date="2022-03-24T09:55:00Z">
              <w:rPr>
                <w:rStyle w:val="apple-converted-space"/>
                <w:rFonts w:ascii="Lato" w:hAnsi="Lato"/>
                <w:color w:val="404040"/>
              </w:rPr>
            </w:rPrChange>
          </w:rPr>
          <w:t> </w:t>
        </w:r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36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fldChar w:fldCharType="begin"/>
        </w:r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37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instrText xml:space="preserve"> HYPERLINK "https://github.com/MetaSys-LISBP/IsoCor/issues" </w:instrText>
        </w:r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38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fldChar w:fldCharType="separate"/>
        </w:r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39" w:author="Charlier, Cyril (NIH/NIDDK) [F]" w:date="2022-03-24T09:55:00Z">
              <w:rPr>
                <w:rStyle w:val="Hyperlink"/>
                <w:rFonts w:ascii="Lato" w:hAnsi="Lato"/>
                <w:color w:val="9B59B6"/>
              </w:rPr>
            </w:rPrChange>
          </w:rPr>
          <w:t>issue tracker</w:t>
        </w:r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40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fldChar w:fldCharType="end"/>
        </w:r>
        <w:r w:rsidRPr="00D637E8">
          <w:rPr>
            <w:rFonts w:ascii="Times New Roman" w:hAnsi="Times New Roman" w:cs="Times New Roman"/>
            <w:sz w:val="24"/>
            <w:szCs w:val="24"/>
            <w:lang w:val="en-US"/>
            <w:rPrChange w:id="341" w:author="Charlier, Cyril (NIH/NIDDK) [F]" w:date="2022-03-24T09:55:00Z">
              <w:rPr>
                <w:rFonts w:ascii="Lato" w:hAnsi="Lato"/>
                <w:color w:val="404040"/>
              </w:rPr>
            </w:rPrChange>
          </w:rPr>
          <w:t>. One of the developers will help you.</w:t>
        </w:r>
      </w:ins>
    </w:p>
    <w:p w14:paraId="629EC6EE" w14:textId="77777777" w:rsidR="00D637E8" w:rsidRPr="00D637E8" w:rsidRDefault="00D637E8" w:rsidP="00D637E8">
      <w:pPr>
        <w:rPr>
          <w:ins w:id="342" w:author="Charlier, Cyril (NIH/NIDDK) [F]" w:date="2022-03-23T14:23:00Z"/>
          <w:lang w:val="en-FR" w:eastAsia="en-GB"/>
          <w:rPrChange w:id="343" w:author="Charlier, Cyril (NIH/NIDDK) [F]" w:date="2022-03-24T09:54:00Z">
            <w:rPr>
              <w:ins w:id="344" w:author="Charlier, Cyril (NIH/NIDDK) [F]" w:date="2022-03-23T14:23:00Z"/>
              <w:b/>
              <w:lang w:val="en-FR" w:eastAsia="en-GB"/>
            </w:rPr>
          </w:rPrChange>
        </w:rPr>
        <w:pPrChange w:id="345" w:author="Charlier, Cyril (NIH/NIDDK) [F]" w:date="2022-03-24T09:54:00Z">
          <w:pPr>
            <w:spacing w:after="100" w:afterAutospacing="1" w:line="240" w:lineRule="auto"/>
            <w:outlineLvl w:val="1"/>
          </w:pPr>
        </w:pPrChange>
      </w:pPr>
    </w:p>
    <w:p w14:paraId="795F6254" w14:textId="77777777" w:rsidR="003628A4" w:rsidRPr="003628A4" w:rsidRDefault="003628A4" w:rsidP="003628A4">
      <w:pPr>
        <w:rPr>
          <w:ins w:id="346" w:author="Charlier, Cyril (NIH/NIDDK) [F]" w:date="2022-03-23T12:31:00Z"/>
          <w:lang w:val="en-FR"/>
          <w:rPrChange w:id="347" w:author="Charlier, Cyril (NIH/NIDDK) [F]" w:date="2022-03-23T14:23:00Z">
            <w:rPr>
              <w:ins w:id="348" w:author="Charlier, Cyril (NIH/NIDDK) [F]" w:date="2022-03-23T12:31:00Z"/>
            </w:rPr>
          </w:rPrChange>
        </w:rPr>
        <w:pPrChange w:id="349" w:author="Charlier, Cyril (NIH/NIDDK) [F]" w:date="2022-03-23T14:23:00Z">
          <w:pPr>
            <w:pStyle w:val="Heading1"/>
          </w:pPr>
        </w:pPrChange>
      </w:pPr>
    </w:p>
    <w:p w14:paraId="7241212A" w14:textId="77777777" w:rsidR="00B64FC6" w:rsidRPr="00613B37" w:rsidRDefault="00B64FC6" w:rsidP="0063179F">
      <w:pPr>
        <w:rPr>
          <w:lang w:val="en-US"/>
          <w:rPrChange w:id="350" w:author="Charlier, Cyril (NIH/NIDDK) [F]" w:date="2022-03-22T14:45:00Z">
            <w:rPr/>
          </w:rPrChange>
        </w:rPr>
      </w:pPr>
    </w:p>
    <w:sectPr w:rsidR="00B64FC6" w:rsidRPr="00613B37" w:rsidSect="006A4478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  <w:sectPrChange w:id="362" w:author="Charlier, Cyril (NIH/NIDDK) [F]" w:date="2022-03-22T12:19:00Z">
        <w:sectPr w:rsidR="00B64FC6" w:rsidRPr="00613B37" w:rsidSect="006A4478">
          <w:pgMar w:top="1440" w:right="1440" w:bottom="1440" w:left="1440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2799" w14:textId="77777777" w:rsidR="00F95ADC" w:rsidRDefault="00F95ADC" w:rsidP="006A4478">
      <w:pPr>
        <w:spacing w:after="0" w:line="240" w:lineRule="auto"/>
      </w:pPr>
      <w:r>
        <w:separator/>
      </w:r>
    </w:p>
  </w:endnote>
  <w:endnote w:type="continuationSeparator" w:id="0">
    <w:p w14:paraId="1712BF66" w14:textId="77777777" w:rsidR="00F95ADC" w:rsidRDefault="00F95ADC" w:rsidP="006A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TH 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351" w:author="Charlier, Cyril (NIH/NIDDK) [F]" w:date="2022-03-22T12:19:00Z"/>
  <w:sdt>
    <w:sdtPr>
      <w:rPr>
        <w:rStyle w:val="PageNumber"/>
      </w:rPr>
      <w:id w:val="1371734857"/>
      <w:docPartObj>
        <w:docPartGallery w:val="Page Numbers (Bottom of Page)"/>
        <w:docPartUnique/>
      </w:docPartObj>
    </w:sdtPr>
    <w:sdtContent>
      <w:customXmlInsRangeEnd w:id="351"/>
      <w:p w14:paraId="6D4C79E7" w14:textId="18015728" w:rsidR="006A4478" w:rsidRDefault="006A4478" w:rsidP="00A0467E">
        <w:pPr>
          <w:pStyle w:val="Footer"/>
          <w:framePr w:wrap="none" w:vAnchor="text" w:hAnchor="margin" w:xAlign="center" w:y="1"/>
          <w:rPr>
            <w:ins w:id="352" w:author="Charlier, Cyril (NIH/NIDDK) [F]" w:date="2022-03-22T12:19:00Z"/>
            <w:rStyle w:val="PageNumber"/>
          </w:rPr>
          <w:pPrChange w:id="353" w:author="Charlier, Cyril (NIH/NIDDK) [F]" w:date="2022-03-22T12:19:00Z">
            <w:pPr>
              <w:pStyle w:val="Footer"/>
            </w:pPr>
          </w:pPrChange>
        </w:pPr>
        <w:ins w:id="354" w:author="Charlier, Cyril (NIH/NIDDK) [F]" w:date="2022-03-22T12:19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end"/>
          </w:r>
        </w:ins>
      </w:p>
      <w:customXmlInsRangeStart w:id="355" w:author="Charlier, Cyril (NIH/NIDDK) [F]" w:date="2022-03-22T12:19:00Z"/>
    </w:sdtContent>
  </w:sdt>
  <w:customXmlInsRangeEnd w:id="355"/>
  <w:p w14:paraId="05ECECFE" w14:textId="77777777" w:rsidR="006A4478" w:rsidRDefault="006A4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356" w:author="Charlier, Cyril (NIH/NIDDK) [F]" w:date="2022-03-22T12:19:00Z"/>
  <w:sdt>
    <w:sdtPr>
      <w:rPr>
        <w:rStyle w:val="PageNumber"/>
      </w:rPr>
      <w:id w:val="-1828208655"/>
      <w:docPartObj>
        <w:docPartGallery w:val="Page Numbers (Bottom of Page)"/>
        <w:docPartUnique/>
      </w:docPartObj>
    </w:sdtPr>
    <w:sdtContent>
      <w:customXmlInsRangeEnd w:id="356"/>
      <w:p w14:paraId="4A5C40CB" w14:textId="69BC5064" w:rsidR="006A4478" w:rsidRDefault="006A4478" w:rsidP="00A0467E">
        <w:pPr>
          <w:pStyle w:val="Footer"/>
          <w:framePr w:wrap="none" w:vAnchor="text" w:hAnchor="margin" w:xAlign="center" w:y="1"/>
          <w:rPr>
            <w:ins w:id="357" w:author="Charlier, Cyril (NIH/NIDDK) [F]" w:date="2022-03-22T12:19:00Z"/>
            <w:rStyle w:val="PageNumber"/>
          </w:rPr>
          <w:pPrChange w:id="358" w:author="Charlier, Cyril (NIH/NIDDK) [F]" w:date="2022-03-22T12:19:00Z">
            <w:pPr>
              <w:pStyle w:val="Footer"/>
            </w:pPr>
          </w:pPrChange>
        </w:pPr>
        <w:ins w:id="359" w:author="Charlier, Cyril (NIH/NIDDK) [F]" w:date="2022-03-22T12:19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</w:ins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ins w:id="360" w:author="Charlier, Cyril (NIH/NIDDK) [F]" w:date="2022-03-22T12:19:00Z">
          <w:r>
            <w:rPr>
              <w:rStyle w:val="PageNumber"/>
            </w:rPr>
            <w:fldChar w:fldCharType="end"/>
          </w:r>
        </w:ins>
      </w:p>
      <w:customXmlInsRangeStart w:id="361" w:author="Charlier, Cyril (NIH/NIDDK) [F]" w:date="2022-03-22T12:19:00Z"/>
    </w:sdtContent>
  </w:sdt>
  <w:customXmlInsRangeEnd w:id="361"/>
  <w:p w14:paraId="02993393" w14:textId="77777777" w:rsidR="006A4478" w:rsidRDefault="006A4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1078" w14:textId="77777777" w:rsidR="00F95ADC" w:rsidRDefault="00F95ADC" w:rsidP="006A4478">
      <w:pPr>
        <w:spacing w:after="0" w:line="240" w:lineRule="auto"/>
      </w:pPr>
      <w:r>
        <w:separator/>
      </w:r>
    </w:p>
  </w:footnote>
  <w:footnote w:type="continuationSeparator" w:id="0">
    <w:p w14:paraId="3AFE8223" w14:textId="77777777" w:rsidR="00F95ADC" w:rsidRDefault="00F95ADC" w:rsidP="006A4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55A5"/>
    <w:multiLevelType w:val="multilevel"/>
    <w:tmpl w:val="D66EBCE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6DC2708B"/>
    <w:multiLevelType w:val="hybridMultilevel"/>
    <w:tmpl w:val="1304F15E"/>
    <w:lvl w:ilvl="0" w:tplc="03A29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ier, Cyril (NIH/NIDDK) [F]">
    <w15:presenceInfo w15:providerId="AD" w15:userId="S::charliercd@nih.gov::2f3da7a1-6270-4c37-b7be-898ed012cf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1"/>
    <w:rsid w:val="000B3003"/>
    <w:rsid w:val="000D6EF1"/>
    <w:rsid w:val="000E04AD"/>
    <w:rsid w:val="000E1F13"/>
    <w:rsid w:val="00113935"/>
    <w:rsid w:val="00114E34"/>
    <w:rsid w:val="00151A04"/>
    <w:rsid w:val="0015290B"/>
    <w:rsid w:val="001E5C32"/>
    <w:rsid w:val="001F66AD"/>
    <w:rsid w:val="00206BC9"/>
    <w:rsid w:val="00215E4A"/>
    <w:rsid w:val="00242E71"/>
    <w:rsid w:val="00251205"/>
    <w:rsid w:val="00272876"/>
    <w:rsid w:val="00314715"/>
    <w:rsid w:val="0032580F"/>
    <w:rsid w:val="00350FC8"/>
    <w:rsid w:val="003628A4"/>
    <w:rsid w:val="00367AF9"/>
    <w:rsid w:val="00372744"/>
    <w:rsid w:val="003B29BD"/>
    <w:rsid w:val="004130CD"/>
    <w:rsid w:val="004222A2"/>
    <w:rsid w:val="004237D4"/>
    <w:rsid w:val="00440F1E"/>
    <w:rsid w:val="004443E1"/>
    <w:rsid w:val="00462BEB"/>
    <w:rsid w:val="00471A99"/>
    <w:rsid w:val="00475C20"/>
    <w:rsid w:val="004A07A2"/>
    <w:rsid w:val="004F7CB7"/>
    <w:rsid w:val="00517957"/>
    <w:rsid w:val="00591F70"/>
    <w:rsid w:val="005C5ECC"/>
    <w:rsid w:val="005C770C"/>
    <w:rsid w:val="005D0C44"/>
    <w:rsid w:val="00605A84"/>
    <w:rsid w:val="00613B37"/>
    <w:rsid w:val="0063179F"/>
    <w:rsid w:val="00694C75"/>
    <w:rsid w:val="006A4478"/>
    <w:rsid w:val="006B427C"/>
    <w:rsid w:val="007A0A1B"/>
    <w:rsid w:val="007A34FB"/>
    <w:rsid w:val="007A4FAF"/>
    <w:rsid w:val="007F152B"/>
    <w:rsid w:val="007F212D"/>
    <w:rsid w:val="00805ECF"/>
    <w:rsid w:val="00853073"/>
    <w:rsid w:val="008702C8"/>
    <w:rsid w:val="00892A68"/>
    <w:rsid w:val="008931EE"/>
    <w:rsid w:val="008A1B5D"/>
    <w:rsid w:val="008A681C"/>
    <w:rsid w:val="009412AA"/>
    <w:rsid w:val="00985BD7"/>
    <w:rsid w:val="009B4560"/>
    <w:rsid w:val="009C662A"/>
    <w:rsid w:val="009D52F6"/>
    <w:rsid w:val="00A00183"/>
    <w:rsid w:val="00A61581"/>
    <w:rsid w:val="00A70837"/>
    <w:rsid w:val="00A72CF1"/>
    <w:rsid w:val="00A85813"/>
    <w:rsid w:val="00AC3FB5"/>
    <w:rsid w:val="00AE0687"/>
    <w:rsid w:val="00B023D2"/>
    <w:rsid w:val="00B149C4"/>
    <w:rsid w:val="00B44935"/>
    <w:rsid w:val="00B64FC6"/>
    <w:rsid w:val="00C11459"/>
    <w:rsid w:val="00CC22A9"/>
    <w:rsid w:val="00D039D9"/>
    <w:rsid w:val="00D637E8"/>
    <w:rsid w:val="00D867CB"/>
    <w:rsid w:val="00DA50C6"/>
    <w:rsid w:val="00DC1548"/>
    <w:rsid w:val="00E407DD"/>
    <w:rsid w:val="00E47544"/>
    <w:rsid w:val="00ED1470"/>
    <w:rsid w:val="00EF2D27"/>
    <w:rsid w:val="00EF6DEA"/>
    <w:rsid w:val="00F52EA3"/>
    <w:rsid w:val="00F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F9E7C"/>
  <w15:chartTrackingRefBased/>
  <w15:docId w15:val="{3101E0AC-9253-2D4D-8696-28484405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E1"/>
    <w:pPr>
      <w:spacing w:after="200" w:line="276" w:lineRule="auto"/>
    </w:pPr>
    <w:rPr>
      <w:sz w:val="22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D27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D27"/>
    <w:pPr>
      <w:keepNext/>
      <w:keepLines/>
      <w:spacing w:before="40" w:after="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07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B427C"/>
  </w:style>
  <w:style w:type="paragraph" w:styleId="Footer">
    <w:name w:val="footer"/>
    <w:basedOn w:val="Normal"/>
    <w:link w:val="FooterChar"/>
    <w:unhideWhenUsed/>
    <w:rsid w:val="004443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443E1"/>
    <w:rPr>
      <w:sz w:val="22"/>
      <w:szCs w:val="22"/>
      <w:lang w:val="fr-FR"/>
    </w:rPr>
  </w:style>
  <w:style w:type="character" w:styleId="Hyperlink">
    <w:name w:val="Hyperlink"/>
    <w:basedOn w:val="DefaultParagraphFont"/>
    <w:uiPriority w:val="99"/>
    <w:unhideWhenUsed/>
    <w:rsid w:val="00444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D9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A4478"/>
  </w:style>
  <w:style w:type="paragraph" w:styleId="TOC1">
    <w:name w:val="toc 1"/>
    <w:basedOn w:val="Normal"/>
    <w:next w:val="Normal"/>
    <w:autoRedefine/>
    <w:uiPriority w:val="39"/>
    <w:unhideWhenUsed/>
    <w:qFormat/>
    <w:rsid w:val="000E04AD"/>
    <w:pPr>
      <w:tabs>
        <w:tab w:val="left" w:pos="567"/>
        <w:tab w:val="right" w:leader="dot" w:pos="10155"/>
      </w:tabs>
      <w:spacing w:before="240" w:after="0"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1F70"/>
    <w:pPr>
      <w:tabs>
        <w:tab w:val="left" w:pos="660"/>
        <w:tab w:val="right" w:leader="dot" w:pos="10155"/>
      </w:tabs>
      <w:spacing w:before="240" w:after="100"/>
      <w:ind w:left="22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EF2D2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EF2D2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fr-FR"/>
    </w:rPr>
  </w:style>
  <w:style w:type="table" w:styleId="TableGrid">
    <w:name w:val="Table Grid"/>
    <w:basedOn w:val="TableNormal"/>
    <w:uiPriority w:val="39"/>
    <w:rsid w:val="00251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25120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3628A4"/>
  </w:style>
  <w:style w:type="character" w:customStyle="1" w:styleId="std">
    <w:name w:val="std"/>
    <w:basedOn w:val="DefaultParagraphFont"/>
    <w:rsid w:val="003628A4"/>
  </w:style>
  <w:style w:type="paragraph" w:styleId="NormalWeb">
    <w:name w:val="Normal (Web)"/>
    <w:basedOn w:val="Normal"/>
    <w:uiPriority w:val="99"/>
    <w:semiHidden/>
    <w:unhideWhenUsed/>
    <w:rsid w:val="00D63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  <w:style w:type="character" w:customStyle="1" w:styleId="pre">
    <w:name w:val="pre"/>
    <w:basedOn w:val="DefaultParagraphFont"/>
    <w:rsid w:val="00D637E8"/>
  </w:style>
  <w:style w:type="character" w:styleId="Emphasis">
    <w:name w:val="Emphasis"/>
    <w:basedOn w:val="DefaultParagraphFont"/>
    <w:uiPriority w:val="20"/>
    <w:qFormat/>
    <w:rsid w:val="00D637E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53073"/>
    <w:rPr>
      <w:rFonts w:ascii="Times New Roman" w:eastAsiaTheme="majorEastAsia" w:hAnsi="Times New Roman" w:cstheme="majorBidi"/>
      <w:b/>
      <w:color w:val="808080" w:themeColor="background1" w:themeShade="80"/>
      <w:lang w:val="fr-FR"/>
    </w:rPr>
  </w:style>
  <w:style w:type="paragraph" w:styleId="TOC3">
    <w:name w:val="toc 3"/>
    <w:basedOn w:val="Normal"/>
    <w:next w:val="Normal"/>
    <w:autoRedefine/>
    <w:uiPriority w:val="39"/>
    <w:unhideWhenUsed/>
    <w:rsid w:val="00B023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09D73-C367-3341-97B8-22366E02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Charlier, Cyril (NIH/NIDDK) [F]</dc:creator>
  <cp:keywords/>
  <dc:description/>
  <cp:lastModifiedBy>Charlier, Cyril (NIH/NIDDK) [F]</cp:lastModifiedBy>
  <cp:revision>49</cp:revision>
  <dcterms:created xsi:type="dcterms:W3CDTF">2022-03-22T10:56:00Z</dcterms:created>
  <dcterms:modified xsi:type="dcterms:W3CDTF">2022-03-25T08:41:00Z</dcterms:modified>
</cp:coreProperties>
</file>